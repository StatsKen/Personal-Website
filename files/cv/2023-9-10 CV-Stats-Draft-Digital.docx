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7296" w14:textId="77777777" w:rsidR="00F23759" w:rsidRPr="003C477C" w:rsidRDefault="00AC6036" w:rsidP="005E2230">
      <w:pPr>
        <w:tabs>
          <w:tab w:val="left" w:pos="18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3C477C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Kenneth Lee</w:t>
      </w:r>
    </w:p>
    <w:p w14:paraId="24AF7297" w14:textId="435D253F" w:rsidR="00517EBB" w:rsidRPr="003C477C" w:rsidRDefault="00000000" w:rsidP="005E2230">
      <w:pPr>
        <w:tabs>
          <w:tab w:val="left" w:pos="180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="003B03BC" w:rsidRPr="003C477C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3B03BC" w:rsidRPr="003C477C">
        <w:rPr>
          <w:rFonts w:ascii="Times New Roman" w:hAnsi="Times New Roman" w:cs="Times New Roman"/>
          <w:sz w:val="24"/>
          <w:szCs w:val="24"/>
        </w:rPr>
        <w:t xml:space="preserve"> | </w:t>
      </w:r>
      <w:hyperlink r:id="rId9" w:history="1">
        <w:r w:rsidR="00F47DA9" w:rsidRPr="003C477C">
          <w:rPr>
            <w:rStyle w:val="Hyperlink"/>
            <w:rFonts w:ascii="Times New Roman" w:hAnsi="Times New Roman" w:cs="Times New Roman"/>
            <w:sz w:val="24"/>
            <w:szCs w:val="24"/>
          </w:rPr>
          <w:t>Google Scholar</w:t>
        </w:r>
      </w:hyperlink>
      <w:r w:rsidR="00F47DA9" w:rsidRPr="003C477C">
        <w:rPr>
          <w:rFonts w:ascii="Times New Roman" w:hAnsi="Times New Roman" w:cs="Times New Roman"/>
          <w:sz w:val="24"/>
          <w:szCs w:val="24"/>
        </w:rPr>
        <w:t xml:space="preserve"> | </w:t>
      </w:r>
      <w:hyperlink r:id="rId10" w:history="1">
        <w:r w:rsidR="00F47DA9" w:rsidRPr="003C47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kennylee96@gmail.com</w:t>
        </w:r>
      </w:hyperlink>
    </w:p>
    <w:p w14:paraId="0072AAEF" w14:textId="77777777" w:rsidR="002C3923" w:rsidRPr="00541250" w:rsidRDefault="002C3923" w:rsidP="005E2230">
      <w:pPr>
        <w:tabs>
          <w:tab w:val="left" w:pos="18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BC965CA" w14:textId="740FFA58" w:rsidR="00AE68FB" w:rsidRPr="003C477C" w:rsidRDefault="0036686F" w:rsidP="005E2230">
      <w:pPr>
        <w:tabs>
          <w:tab w:val="left" w:pos="18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C47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3"/>
        <w:gridCol w:w="4147"/>
      </w:tblGrid>
      <w:tr w:rsidR="009E2B72" w:rsidRPr="003C477C" w14:paraId="0153E2A7" w14:textId="77777777" w:rsidTr="00C42E92">
        <w:tc>
          <w:tcPr>
            <w:tcW w:w="6653" w:type="dxa"/>
          </w:tcPr>
          <w:p w14:paraId="1F2817ED" w14:textId="23AEE1A2" w:rsidR="009E2B72" w:rsidRPr="003C477C" w:rsidRDefault="009E2B72" w:rsidP="009B233D">
            <w:pPr>
              <w:tabs>
                <w:tab w:val="left" w:pos="180"/>
              </w:tabs>
              <w:ind w:left="180"/>
              <w:contextualSpacing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/>
                <w:color w:val="000000"/>
              </w:rPr>
              <w:t>Duke-NUS</w:t>
            </w:r>
            <w:r w:rsidR="0001719B" w:rsidRPr="003C477C">
              <w:rPr>
                <w:rFonts w:ascii="Times New Roman" w:eastAsia="Times New Roman" w:hAnsi="Times New Roman" w:cs="Times New Roman"/>
                <w:b/>
                <w:color w:val="000000"/>
              </w:rPr>
              <w:t>, Center for Quantitative Medicine</w:t>
            </w:r>
            <w:r w:rsidRPr="003C477C">
              <w:rPr>
                <w:rFonts w:ascii="Times New Roman" w:eastAsia="Times New Roman" w:hAnsi="Times New Roman" w:cs="Times New Roman"/>
                <w:bCs/>
                <w:color w:val="000000"/>
              </w:rPr>
              <w:t>, Singapore</w:t>
            </w:r>
          </w:p>
          <w:p w14:paraId="1ECFC15E" w14:textId="328580B8" w:rsidR="009E2B72" w:rsidRPr="003C477C" w:rsidRDefault="00F40D4C" w:rsidP="00062CC5">
            <w:pPr>
              <w:tabs>
                <w:tab w:val="left" w:pos="180"/>
              </w:tabs>
              <w:ind w:left="180"/>
              <w:contextualSpacing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Cs/>
                <w:color w:val="000000"/>
              </w:rPr>
              <w:t>Doctor of Philosophy (PhD), Biostatistics</w:t>
            </w:r>
          </w:p>
        </w:tc>
        <w:tc>
          <w:tcPr>
            <w:tcW w:w="4147" w:type="dxa"/>
          </w:tcPr>
          <w:p w14:paraId="2339F40A" w14:textId="35CA12EF" w:rsidR="009E2B72" w:rsidRPr="003C477C" w:rsidRDefault="00E60379" w:rsidP="005E2230">
            <w:pPr>
              <w:tabs>
                <w:tab w:val="left" w:pos="180"/>
              </w:tabs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Aug 2020 – May 202</w:t>
            </w:r>
            <w:r w:rsidR="00F40D4C" w:rsidRPr="003C477C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="003F2956">
              <w:rPr>
                <w:rFonts w:ascii="Times New Roman" w:eastAsia="Times New Roman" w:hAnsi="Times New Roman" w:cs="Times New Roman"/>
                <w:color w:val="000000"/>
              </w:rPr>
              <w:t xml:space="preserve"> (Expected)</w:t>
            </w:r>
          </w:p>
        </w:tc>
      </w:tr>
      <w:tr w:rsidR="00062CC5" w:rsidRPr="003C477C" w14:paraId="2CA6C51F" w14:textId="77777777" w:rsidTr="00C42E92">
        <w:tc>
          <w:tcPr>
            <w:tcW w:w="10800" w:type="dxa"/>
            <w:gridSpan w:val="2"/>
          </w:tcPr>
          <w:p w14:paraId="4F081E9E" w14:textId="7AABDF03" w:rsidR="00664CF6" w:rsidRPr="003C477C" w:rsidRDefault="00664CF6" w:rsidP="0038304E">
            <w:pPr>
              <w:tabs>
                <w:tab w:val="left" w:pos="180"/>
              </w:tabs>
              <w:ind w:left="180"/>
              <w:contextualSpacing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</w:rPr>
              <w:t xml:space="preserve">Committee: </w:t>
            </w:r>
            <w:r w:rsidR="00587F8E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</w:rPr>
              <w:t xml:space="preserve">Dr. </w:t>
            </w:r>
            <w:r w:rsidRPr="003C477C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</w:rPr>
              <w:t xml:space="preserve">Roger Vaughan (Chair), </w:t>
            </w:r>
            <w:r w:rsidR="00587F8E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</w:rPr>
              <w:t xml:space="preserve">Dr. </w:t>
            </w:r>
            <w:r w:rsidRPr="003C477C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</w:rPr>
              <w:t xml:space="preserve">Cheung Yin Bun (Advisor), </w:t>
            </w:r>
            <w:r w:rsidR="00587F8E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</w:rPr>
              <w:t xml:space="preserve">Dr. </w:t>
            </w:r>
            <w:r w:rsidRPr="003C477C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</w:rPr>
              <w:t>Bibhas Chakraborty,</w:t>
            </w:r>
            <w:r w:rsidR="0038304E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</w:rPr>
              <w:t xml:space="preserve"> </w:t>
            </w:r>
            <w:r w:rsidR="00587F8E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</w:rPr>
              <w:t xml:space="preserve">Dr. </w:t>
            </w:r>
            <w:r w:rsidRPr="003C477C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</w:rPr>
              <w:t>Li Jialiang</w:t>
            </w:r>
          </w:p>
          <w:p w14:paraId="68FC2866" w14:textId="77777777" w:rsidR="00062CC5" w:rsidRPr="003C477C" w:rsidRDefault="00062CC5" w:rsidP="00062CC5">
            <w:pPr>
              <w:tabs>
                <w:tab w:val="left" w:pos="180"/>
              </w:tabs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64045" w:rsidRPr="003C477C" w14:paraId="049FA7F8" w14:textId="77777777" w:rsidTr="00C42E92">
        <w:tc>
          <w:tcPr>
            <w:tcW w:w="6653" w:type="dxa"/>
          </w:tcPr>
          <w:p w14:paraId="7A2C2C4C" w14:textId="1A909477" w:rsidR="00F64045" w:rsidRPr="003C477C" w:rsidRDefault="00F64045" w:rsidP="009B233D">
            <w:pPr>
              <w:tabs>
                <w:tab w:val="left" w:pos="180"/>
              </w:tabs>
              <w:ind w:left="180"/>
              <w:contextualSpacing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/>
                <w:color w:val="000000"/>
              </w:rPr>
              <w:t>Vassar College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>Poughkeepsie</w:t>
            </w:r>
            <w:r w:rsidR="00BD3464"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>,</w:t>
            </w:r>
            <w:r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 xml:space="preserve"> NY</w:t>
            </w:r>
          </w:p>
          <w:p w14:paraId="4BB281A5" w14:textId="7743AFFE" w:rsidR="00B70781" w:rsidRPr="003C477C" w:rsidRDefault="00F64045">
            <w:pPr>
              <w:tabs>
                <w:tab w:val="left" w:pos="180"/>
              </w:tabs>
              <w:ind w:left="180"/>
              <w:rPr>
                <w:rFonts w:ascii="Times New Roman" w:eastAsia="Times New Roman" w:hAnsi="Times New Roman" w:cs="Times New Roman"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Bachelor of Arts, Neuroscience</w:t>
            </w:r>
          </w:p>
        </w:tc>
        <w:tc>
          <w:tcPr>
            <w:tcW w:w="4147" w:type="dxa"/>
          </w:tcPr>
          <w:p w14:paraId="0D07133C" w14:textId="7024C6DF" w:rsidR="00F64045" w:rsidRPr="003C477C" w:rsidRDefault="00F64045" w:rsidP="005E2230">
            <w:pPr>
              <w:tabs>
                <w:tab w:val="left" w:pos="180"/>
              </w:tabs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Aug </w:t>
            </w:r>
            <w:r w:rsidR="001A18A2" w:rsidRPr="003C477C"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14 – May </w:t>
            </w:r>
            <w:r w:rsidR="001A18A2" w:rsidRPr="003C477C"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  <w:p w14:paraId="1A247B6C" w14:textId="0FFF8091" w:rsidR="00F64045" w:rsidRPr="003C477C" w:rsidRDefault="00F64045" w:rsidP="005E2230">
            <w:pPr>
              <w:tabs>
                <w:tab w:val="left" w:pos="180"/>
              </w:tabs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4D94E4B" w14:textId="77777777" w:rsidR="00893567" w:rsidRPr="00541250" w:rsidRDefault="00893567" w:rsidP="00893567">
      <w:pPr>
        <w:tabs>
          <w:tab w:val="left" w:pos="18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9BB5C7F" w14:textId="65DA260A" w:rsidR="00443327" w:rsidRPr="003C477C" w:rsidRDefault="00817F1C" w:rsidP="005E2230">
      <w:pPr>
        <w:tabs>
          <w:tab w:val="left" w:pos="180"/>
          <w:tab w:val="left" w:pos="525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WORK</w:t>
      </w:r>
      <w:r w:rsidR="00C91A03" w:rsidRPr="003C47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EXPERIENCE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6656"/>
        <w:gridCol w:w="4144"/>
      </w:tblGrid>
      <w:tr w:rsidR="00AD7E60" w:rsidRPr="003C477C" w14:paraId="585F4480" w14:textId="77777777" w:rsidTr="002F45AA">
        <w:tc>
          <w:tcPr>
            <w:tcW w:w="6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CE2A0" w14:textId="05E546AF" w:rsidR="00AD7E60" w:rsidRPr="003C477C" w:rsidRDefault="00AD7E60" w:rsidP="005F6F1B">
            <w:pPr>
              <w:tabs>
                <w:tab w:val="left" w:pos="180"/>
              </w:tabs>
              <w:ind w:left="18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/>
                <w:color w:val="000000"/>
              </w:rPr>
              <w:t>Graduate Researcher</w:t>
            </w:r>
          </w:p>
        </w:tc>
        <w:tc>
          <w:tcPr>
            <w:tcW w:w="41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BF063E" w14:textId="677479C7" w:rsidR="00AD7E60" w:rsidRPr="003C477C" w:rsidRDefault="00381506" w:rsidP="005E2230">
            <w:pPr>
              <w:tabs>
                <w:tab w:val="left" w:pos="180"/>
              </w:tabs>
              <w:ind w:right="-18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Aug 2020 – Present</w:t>
            </w:r>
          </w:p>
        </w:tc>
      </w:tr>
      <w:tr w:rsidR="00AD7E60" w:rsidRPr="003C477C" w14:paraId="5B211C9A" w14:textId="77777777" w:rsidTr="002F45AA"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9751BA" w14:textId="77777777" w:rsidR="00AD7E60" w:rsidRDefault="00381506" w:rsidP="00381506">
            <w:pPr>
              <w:tabs>
                <w:tab w:val="left" w:pos="180"/>
              </w:tabs>
              <w:ind w:left="180" w:right="-18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>Duke-NUS, Center for Quantitative Medicine, Singapore</w:t>
            </w:r>
          </w:p>
          <w:p w14:paraId="753FC868" w14:textId="1865B188" w:rsidR="008311C6" w:rsidRPr="008311C6" w:rsidRDefault="008311C6" w:rsidP="00381506">
            <w:pPr>
              <w:tabs>
                <w:tab w:val="left" w:pos="180"/>
              </w:tabs>
              <w:ind w:left="180" w:right="-1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Supervisor: </w:t>
            </w:r>
            <w:r w:rsidR="00587F8E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Dr.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Cheung Yin Bun</w:t>
            </w:r>
          </w:p>
          <w:p w14:paraId="0B4B1995" w14:textId="3E08AC63" w:rsidR="00785747" w:rsidRPr="003C477C" w:rsidRDefault="00480CFB" w:rsidP="00F16BAD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-18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Evaluating </w:t>
            </w:r>
            <w:r w:rsidR="000C0E9B" w:rsidRPr="003C477C">
              <w:rPr>
                <w:rFonts w:ascii="Times New Roman" w:eastAsia="Times New Roman" w:hAnsi="Times New Roman" w:cs="Times New Roman"/>
                <w:color w:val="000000"/>
              </w:rPr>
              <w:t>time-varying intervention effects in</w:t>
            </w:r>
            <w:r w:rsidR="00FD2800"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 Cluster Randomized Trials, </w:t>
            </w:r>
            <w:r w:rsidR="00F04A14">
              <w:rPr>
                <w:rFonts w:ascii="Times New Roman" w:eastAsia="Times New Roman" w:hAnsi="Times New Roman" w:cs="Times New Roman"/>
                <w:color w:val="000000"/>
              </w:rPr>
              <w:t>f</w:t>
            </w:r>
            <w:r w:rsidR="00CF4F32"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ixed </w:t>
            </w:r>
            <w:r w:rsidR="00F04A14"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="00CF4F32"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ffects models for the analysis of Stepped-Wedge Cluster Randomized </w:t>
            </w:r>
            <w:proofErr w:type="gramStart"/>
            <w:r w:rsidR="00CF4F32"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Trials, </w:t>
            </w:r>
            <w:r w:rsidR="00FD2800" w:rsidRPr="003C477C">
              <w:rPr>
                <w:rFonts w:ascii="Times New Roman" w:eastAsia="Times New Roman" w:hAnsi="Times New Roman" w:cs="Times New Roman"/>
                <w:color w:val="000000"/>
              </w:rPr>
              <w:t>and</w:t>
            </w:r>
            <w:proofErr w:type="gramEnd"/>
            <w:r w:rsidR="008A70C3"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 developing</w:t>
            </w:r>
            <w:r w:rsidR="00F16BAD"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A70C3"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methods </w:t>
            </w:r>
            <w:r w:rsidR="00F16BAD"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to control </w:t>
            </w:r>
            <w:r w:rsidR="008A70C3"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for </w:t>
            </w:r>
            <w:r w:rsidR="00516CB9">
              <w:rPr>
                <w:rFonts w:ascii="Times New Roman" w:eastAsia="Times New Roman" w:hAnsi="Times New Roman" w:cs="Times New Roman"/>
                <w:color w:val="000000"/>
              </w:rPr>
              <w:t>bias</w:t>
            </w:r>
            <w:r w:rsidR="004059BE">
              <w:rPr>
                <w:rFonts w:ascii="Times New Roman" w:eastAsia="Times New Roman" w:hAnsi="Times New Roman" w:cs="Times New Roman"/>
                <w:color w:val="000000"/>
              </w:rPr>
              <w:t xml:space="preserve"> in </w:t>
            </w:r>
            <w:r w:rsidR="004059BE" w:rsidRPr="003C477C">
              <w:rPr>
                <w:rFonts w:ascii="Times New Roman" w:eastAsia="Times New Roman" w:hAnsi="Times New Roman" w:cs="Times New Roman"/>
                <w:color w:val="000000"/>
              </w:rPr>
              <w:t>Self-Controlled Case Series</w:t>
            </w:r>
            <w:r w:rsidR="00E072B7" w:rsidRPr="003C477C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4D0662" w:rsidRPr="003C477C" w14:paraId="491B8B69" w14:textId="77777777" w:rsidTr="002F45AA"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</w:tcPr>
          <w:p w14:paraId="4017CE50" w14:textId="77777777" w:rsidR="004D0662" w:rsidRPr="003C477C" w:rsidRDefault="004D0662" w:rsidP="00870EAD">
            <w:pPr>
              <w:tabs>
                <w:tab w:val="left" w:pos="180"/>
              </w:tabs>
              <w:ind w:left="18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6C5297FF" w14:textId="014D0C1E" w:rsidR="004D0662" w:rsidRPr="000E7CEF" w:rsidRDefault="004D0662" w:rsidP="00870EAD">
            <w:pPr>
              <w:tabs>
                <w:tab w:val="left" w:pos="180"/>
              </w:tabs>
              <w:ind w:left="18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/>
                <w:color w:val="000000"/>
              </w:rPr>
              <w:t>Biostatistic</w:t>
            </w:r>
            <w:r w:rsidR="000E7CEF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ian </w:t>
            </w:r>
            <w:r w:rsidR="000E7CEF">
              <w:rPr>
                <w:rFonts w:ascii="Times New Roman" w:eastAsia="Times New Roman" w:hAnsi="Times New Roman" w:cs="Times New Roman"/>
                <w:bCs/>
                <w:color w:val="000000"/>
              </w:rPr>
              <w:t>(</w:t>
            </w:r>
            <w:r w:rsidR="00FD42D6">
              <w:rPr>
                <w:rFonts w:ascii="Times New Roman" w:eastAsia="Times New Roman" w:hAnsi="Times New Roman" w:cs="Times New Roman"/>
                <w:bCs/>
                <w:color w:val="000000"/>
              </w:rPr>
              <w:t>part-time</w:t>
            </w:r>
            <w:r w:rsidR="000E7CEF">
              <w:rPr>
                <w:rFonts w:ascii="Times New Roman" w:eastAsia="Times New Roman" w:hAnsi="Times New Roman" w:cs="Times New Roman"/>
                <w:bCs/>
                <w:color w:val="000000"/>
              </w:rPr>
              <w:t>)</w:t>
            </w:r>
          </w:p>
        </w:tc>
        <w:tc>
          <w:tcPr>
            <w:tcW w:w="4144" w:type="dxa"/>
            <w:tcBorders>
              <w:top w:val="nil"/>
              <w:left w:val="nil"/>
              <w:bottom w:val="nil"/>
              <w:right w:val="nil"/>
            </w:tcBorders>
          </w:tcPr>
          <w:p w14:paraId="379DEFAC" w14:textId="77777777" w:rsidR="004D0662" w:rsidRPr="003C477C" w:rsidRDefault="004D0662" w:rsidP="00870EAD">
            <w:pPr>
              <w:tabs>
                <w:tab w:val="left" w:pos="180"/>
              </w:tabs>
              <w:ind w:right="-18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10071D3" w14:textId="57D99646" w:rsidR="004D0662" w:rsidRPr="003C477C" w:rsidRDefault="004D0662" w:rsidP="00870EAD">
            <w:pPr>
              <w:tabs>
                <w:tab w:val="left" w:pos="180"/>
              </w:tabs>
              <w:ind w:right="-18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Jan 2022 – Jul 2022</w:t>
            </w:r>
          </w:p>
        </w:tc>
      </w:tr>
      <w:tr w:rsidR="004D0662" w:rsidRPr="003C477C" w14:paraId="231A9E6C" w14:textId="77777777" w:rsidTr="002F45AA"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6E9C9C" w14:textId="76E6BB46" w:rsidR="004D0662" w:rsidRDefault="004D0662" w:rsidP="00870EAD">
            <w:pPr>
              <w:tabs>
                <w:tab w:val="left" w:pos="180"/>
              </w:tabs>
              <w:ind w:left="180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>Singapore Clinical Research Institute, Singapore</w:t>
            </w:r>
          </w:p>
          <w:p w14:paraId="2206817F" w14:textId="154E9278" w:rsidR="008311C6" w:rsidRPr="008311C6" w:rsidRDefault="008311C6" w:rsidP="00870EAD">
            <w:pPr>
              <w:tabs>
                <w:tab w:val="left" w:pos="180"/>
              </w:tabs>
              <w:ind w:left="18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Supervisor: </w:t>
            </w:r>
            <w:r w:rsidR="00587F8E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Dr.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Mihir Gandhi</w:t>
            </w:r>
          </w:p>
          <w:p w14:paraId="5AE5D7CC" w14:textId="1F25D33A" w:rsidR="00BB4063" w:rsidRPr="00BB4063" w:rsidRDefault="00BB4063" w:rsidP="00BB4063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Reviewed statistical analysis plans for randomized clinical trials exploring the effects of continuous glucose monitoring on diabetes (GLiMPSE) and aspirin on colorectal cancer (ASCOLT).</w:t>
            </w:r>
          </w:p>
          <w:p w14:paraId="2CAA7A17" w14:textId="635E25E8" w:rsidR="004D0662" w:rsidRPr="00BB4063" w:rsidRDefault="00FD2800" w:rsidP="008D5214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 xml:space="preserve">Used SAS to </w:t>
            </w:r>
            <w:r w:rsidR="000115B9">
              <w:rPr>
                <w:rFonts w:ascii="Times New Roman" w:eastAsia="Times New Roman" w:hAnsi="Times New Roman" w:cs="Times New Roman"/>
                <w:iCs/>
                <w:color w:val="000000"/>
              </w:rPr>
              <w:t xml:space="preserve">generate and analyze </w:t>
            </w:r>
            <w:proofErr w:type="spellStart"/>
            <w:r w:rsidR="000115B9">
              <w:rPr>
                <w:rFonts w:ascii="Times New Roman" w:eastAsia="Times New Roman" w:hAnsi="Times New Roman" w:cs="Times New Roman"/>
                <w:iCs/>
                <w:color w:val="000000"/>
              </w:rPr>
              <w:t>AD</w:t>
            </w:r>
            <w:r w:rsidR="001C343E">
              <w:rPr>
                <w:rFonts w:ascii="Times New Roman" w:eastAsia="Times New Roman" w:hAnsi="Times New Roman" w:cs="Times New Roman"/>
                <w:iCs/>
                <w:color w:val="000000"/>
              </w:rPr>
              <w:t>a</w:t>
            </w:r>
            <w:r w:rsidR="000115B9">
              <w:rPr>
                <w:rFonts w:ascii="Times New Roman" w:eastAsia="Times New Roman" w:hAnsi="Times New Roman" w:cs="Times New Roman"/>
                <w:iCs/>
                <w:color w:val="000000"/>
              </w:rPr>
              <w:t>M</w:t>
            </w:r>
            <w:proofErr w:type="spellEnd"/>
            <w:r w:rsidR="000115B9">
              <w:rPr>
                <w:rFonts w:ascii="Times New Roman" w:eastAsia="Times New Roman" w:hAnsi="Times New Roman" w:cs="Times New Roman"/>
                <w:iCs/>
                <w:color w:val="000000"/>
              </w:rPr>
              <w:t xml:space="preserve"> datasets </w:t>
            </w:r>
            <w:r w:rsidR="001C343E">
              <w:rPr>
                <w:rFonts w:ascii="Times New Roman" w:eastAsia="Times New Roman" w:hAnsi="Times New Roman" w:cs="Times New Roman"/>
                <w:iCs/>
                <w:color w:val="000000"/>
              </w:rPr>
              <w:t xml:space="preserve">for data </w:t>
            </w:r>
            <w:r w:rsidR="00FF0F79"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>collected from</w:t>
            </w:r>
            <w:r w:rsidR="00A00D94"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 xml:space="preserve"> a </w:t>
            </w:r>
            <w:r w:rsidR="0002431C"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 xml:space="preserve">randomized </w:t>
            </w:r>
            <w:r w:rsidR="00A00D94"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>longitudinal study of continuous glucose monitoring</w:t>
            </w:r>
            <w:r w:rsidR="0002431C"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 xml:space="preserve"> in the management of diabetes.</w:t>
            </w:r>
          </w:p>
        </w:tc>
      </w:tr>
      <w:tr w:rsidR="00DD5845" w:rsidRPr="003C477C" w14:paraId="13958DFE" w14:textId="77777777" w:rsidTr="002F45AA"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</w:tcPr>
          <w:p w14:paraId="2BFB5B1F" w14:textId="77777777" w:rsidR="00DD5845" w:rsidRPr="003C477C" w:rsidRDefault="00DD5845" w:rsidP="00DD5845">
            <w:pPr>
              <w:tabs>
                <w:tab w:val="left" w:pos="180"/>
              </w:tabs>
              <w:ind w:left="18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0A084FFE" w14:textId="2DE10E39" w:rsidR="00DD5845" w:rsidRPr="00691E87" w:rsidRDefault="00262405" w:rsidP="00DD5845">
            <w:pPr>
              <w:tabs>
                <w:tab w:val="left" w:pos="180"/>
              </w:tabs>
              <w:ind w:left="18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/>
                <w:color w:val="000000"/>
              </w:rPr>
              <w:t>Bioinformatician</w:t>
            </w:r>
            <w:r w:rsidR="00691E8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r w:rsidR="00691E87">
              <w:rPr>
                <w:rFonts w:ascii="Times New Roman" w:eastAsia="Times New Roman" w:hAnsi="Times New Roman" w:cs="Times New Roman"/>
                <w:bCs/>
                <w:color w:val="000000"/>
              </w:rPr>
              <w:t>(part-time)</w:t>
            </w:r>
          </w:p>
        </w:tc>
        <w:tc>
          <w:tcPr>
            <w:tcW w:w="4144" w:type="dxa"/>
            <w:tcBorders>
              <w:top w:val="nil"/>
              <w:left w:val="nil"/>
              <w:bottom w:val="nil"/>
              <w:right w:val="nil"/>
            </w:tcBorders>
          </w:tcPr>
          <w:p w14:paraId="082E545D" w14:textId="77777777" w:rsidR="00DD5845" w:rsidRPr="003C477C" w:rsidRDefault="00DD5845" w:rsidP="00DD5845">
            <w:pPr>
              <w:tabs>
                <w:tab w:val="left" w:pos="180"/>
              </w:tabs>
              <w:ind w:right="-18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7A517F8" w14:textId="2DFD0794" w:rsidR="00DD5845" w:rsidRPr="003C477C" w:rsidRDefault="00262405" w:rsidP="00DD5845">
            <w:pPr>
              <w:tabs>
                <w:tab w:val="left" w:pos="180"/>
              </w:tabs>
              <w:ind w:right="-18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Dec </w:t>
            </w:r>
            <w:r w:rsidR="00DD5845" w:rsidRPr="003C477C"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21</w:t>
            </w:r>
            <w:r w:rsidR="00DD5845"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 – 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Feb</w:t>
            </w:r>
            <w:r w:rsidR="00DD5845"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 202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262405" w:rsidRPr="003C477C" w14:paraId="5C93EC26" w14:textId="77777777" w:rsidTr="002F45AA"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0F7835" w14:textId="607734A0" w:rsidR="008A7CDB" w:rsidRDefault="008A7CDB" w:rsidP="008A7CDB">
            <w:pPr>
              <w:tabs>
                <w:tab w:val="left" w:pos="180"/>
              </w:tabs>
              <w:ind w:left="180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>Treat Therapeutics, Singapore</w:t>
            </w:r>
          </w:p>
          <w:p w14:paraId="3603C728" w14:textId="2FC3312B" w:rsidR="00CF1B32" w:rsidRPr="003C477C" w:rsidDel="00B90E27" w:rsidRDefault="00CF1B32" w:rsidP="00CF1B32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rPr>
                <w:del w:id="0" w:author="Kenneth Lee" w:date="2023-08-29T19:14:00Z"/>
                <w:rFonts w:ascii="Times New Roman" w:eastAsia="Times New Roman" w:hAnsi="Times New Roman" w:cs="Times New Roman"/>
                <w:iCs/>
                <w:color w:val="000000"/>
              </w:rPr>
            </w:pPr>
            <w:del w:id="1" w:author="Kenneth Lee" w:date="2023-08-29T19:14:00Z">
              <w:r w:rsidRPr="003C477C" w:rsidDel="00B90E27">
                <w:rPr>
                  <w:rFonts w:ascii="Times New Roman" w:eastAsia="Times New Roman" w:hAnsi="Times New Roman" w:cs="Times New Roman"/>
                  <w:iCs/>
                  <w:color w:val="000000"/>
                </w:rPr>
                <w:delText>Used Differential Analysis to explore the effect of different probiotic treats on the canine gut microbiome.</w:delText>
              </w:r>
            </w:del>
          </w:p>
          <w:p w14:paraId="4C06CBD3" w14:textId="77777777" w:rsidR="00E952D7" w:rsidRDefault="00E952D7" w:rsidP="00E952D7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rPr>
                <w:ins w:id="2" w:author="Kenneth Lee" w:date="2023-08-29T19:14:00Z"/>
                <w:rFonts w:ascii="Times New Roman" w:eastAsia="Times New Roman" w:hAnsi="Times New Roman" w:cs="Times New Roman"/>
                <w:iCs/>
                <w:color w:val="000000"/>
              </w:rPr>
            </w:pPr>
            <w:ins w:id="3" w:author="Kenneth Lee" w:date="2023-08-29T19:13:00Z">
              <w:r w:rsidRPr="003C477C">
                <w:rPr>
                  <w:rFonts w:ascii="Times New Roman" w:eastAsia="Times New Roman" w:hAnsi="Times New Roman" w:cs="Times New Roman"/>
                  <w:iCs/>
                  <w:color w:val="000000"/>
                </w:rPr>
                <w:t>Interpreted microbiome sequencing results</w:t>
              </w:r>
              <w:r>
                <w:rPr>
                  <w:rFonts w:ascii="Times New Roman" w:eastAsia="Times New Roman" w:hAnsi="Times New Roman" w:cs="Times New Roman"/>
                  <w:iCs/>
                  <w:color w:val="000000"/>
                </w:rPr>
                <w:t xml:space="preserve"> </w:t>
              </w:r>
              <w:r w:rsidRPr="003C477C">
                <w:rPr>
                  <w:rFonts w:ascii="Times New Roman" w:eastAsia="Times New Roman" w:hAnsi="Times New Roman" w:cs="Times New Roman"/>
                  <w:iCs/>
                  <w:color w:val="000000"/>
                </w:rPr>
                <w:t xml:space="preserve">following 16s rRNA sequencing of canine fecal </w:t>
              </w:r>
              <w:proofErr w:type="gramStart"/>
              <w:r w:rsidRPr="003C477C">
                <w:rPr>
                  <w:rFonts w:ascii="Times New Roman" w:eastAsia="Times New Roman" w:hAnsi="Times New Roman" w:cs="Times New Roman"/>
                  <w:iCs/>
                  <w:color w:val="000000"/>
                </w:rPr>
                <w:t>matter</w:t>
              </w:r>
            </w:ins>
            <w:proofErr w:type="gramEnd"/>
          </w:p>
          <w:p w14:paraId="7D98F085" w14:textId="01FA6235" w:rsidR="00B90E27" w:rsidRPr="00B90E27" w:rsidRDefault="00B90E27" w:rsidP="00B90E27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rPr>
                <w:ins w:id="4" w:author="Kenneth Lee" w:date="2023-08-29T19:13:00Z"/>
                <w:rFonts w:ascii="Times New Roman" w:eastAsia="Times New Roman" w:hAnsi="Times New Roman" w:cs="Times New Roman"/>
                <w:iCs/>
                <w:color w:val="000000"/>
                <w:rPrChange w:id="5" w:author="Kenneth Lee" w:date="2023-08-29T19:14:00Z">
                  <w:rPr>
                    <w:ins w:id="6" w:author="Kenneth Lee" w:date="2023-08-29T19:13:00Z"/>
                  </w:rPr>
                </w:rPrChange>
              </w:rPr>
            </w:pPr>
            <w:ins w:id="7" w:author="Kenneth Lee" w:date="2023-08-29T19:14:00Z">
              <w:r>
                <w:rPr>
                  <w:rFonts w:ascii="Times New Roman" w:eastAsia="Times New Roman" w:hAnsi="Times New Roman" w:cs="Times New Roman"/>
                  <w:iCs/>
                  <w:color w:val="000000"/>
                </w:rPr>
                <w:t>De</w:t>
              </w:r>
              <w:r w:rsidRPr="008D5214">
                <w:rPr>
                  <w:rFonts w:ascii="Times New Roman" w:eastAsia="Times New Roman" w:hAnsi="Times New Roman" w:cs="Times New Roman"/>
                  <w:iCs/>
                  <w:color w:val="000000"/>
                </w:rPr>
                <w:t xml:space="preserve">veloped </w:t>
              </w:r>
              <w:r w:rsidRPr="003C477C">
                <w:rPr>
                  <w:rFonts w:ascii="Times New Roman" w:eastAsia="Times New Roman" w:hAnsi="Times New Roman" w:cs="Times New Roman"/>
                  <w:iCs/>
                  <w:color w:val="000000"/>
                </w:rPr>
                <w:t xml:space="preserve">a straight-to-consumer report generating pipeline </w:t>
              </w:r>
              <w:r>
                <w:rPr>
                  <w:rFonts w:ascii="Times New Roman" w:eastAsia="Times New Roman" w:hAnsi="Times New Roman" w:cs="Times New Roman"/>
                  <w:iCs/>
                  <w:color w:val="000000"/>
                </w:rPr>
                <w:t>using Bioconductor in</w:t>
              </w:r>
              <w:r w:rsidRPr="003C477C">
                <w:rPr>
                  <w:rFonts w:ascii="Times New Roman" w:eastAsia="Times New Roman" w:hAnsi="Times New Roman" w:cs="Times New Roman"/>
                  <w:iCs/>
                  <w:color w:val="000000"/>
                </w:rPr>
                <w:t xml:space="preserve"> R.</w:t>
              </w:r>
            </w:ins>
          </w:p>
          <w:p w14:paraId="03236090" w14:textId="0797222D" w:rsidR="008A7CDB" w:rsidRPr="003C477C" w:rsidDel="00E952D7" w:rsidRDefault="0076082C" w:rsidP="008A7CDB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rPr>
                <w:del w:id="8" w:author="Kenneth Lee" w:date="2023-08-29T19:13:00Z"/>
                <w:rFonts w:ascii="Times New Roman" w:eastAsia="Times New Roman" w:hAnsi="Times New Roman" w:cs="Times New Roman"/>
                <w:iCs/>
                <w:color w:val="000000"/>
              </w:rPr>
            </w:pPr>
            <w:del w:id="9" w:author="Kenneth Lee" w:date="2023-08-29T19:13:00Z">
              <w:r w:rsidRPr="003C477C" w:rsidDel="00E952D7">
                <w:rPr>
                  <w:rFonts w:ascii="Times New Roman" w:eastAsia="Times New Roman" w:hAnsi="Times New Roman" w:cs="Times New Roman"/>
                  <w:iCs/>
                  <w:color w:val="000000"/>
                </w:rPr>
                <w:delText>Interpreted microbiome sequencing results and d</w:delText>
              </w:r>
              <w:r w:rsidR="008A7CDB" w:rsidRPr="008D5214" w:rsidDel="00E952D7">
                <w:rPr>
                  <w:rFonts w:ascii="Times New Roman" w:eastAsia="Times New Roman" w:hAnsi="Times New Roman" w:cs="Times New Roman"/>
                  <w:iCs/>
                  <w:color w:val="000000"/>
                </w:rPr>
                <w:delText>ev</w:delText>
              </w:r>
              <w:r w:rsidR="000F7605" w:rsidRPr="008D5214" w:rsidDel="00E952D7">
                <w:rPr>
                  <w:rFonts w:ascii="Times New Roman" w:eastAsia="Times New Roman" w:hAnsi="Times New Roman" w:cs="Times New Roman"/>
                  <w:iCs/>
                  <w:color w:val="000000"/>
                </w:rPr>
                <w:delText xml:space="preserve">eloped </w:delText>
              </w:r>
              <w:r w:rsidR="00CF1B32" w:rsidRPr="003C477C" w:rsidDel="00E952D7">
                <w:rPr>
                  <w:rFonts w:ascii="Times New Roman" w:eastAsia="Times New Roman" w:hAnsi="Times New Roman" w:cs="Times New Roman"/>
                  <w:iCs/>
                  <w:color w:val="000000"/>
                </w:rPr>
                <w:delText>a straight-to-consumer</w:delText>
              </w:r>
              <w:r w:rsidRPr="003C477C" w:rsidDel="00E952D7">
                <w:rPr>
                  <w:rFonts w:ascii="Times New Roman" w:eastAsia="Times New Roman" w:hAnsi="Times New Roman" w:cs="Times New Roman"/>
                  <w:iCs/>
                  <w:color w:val="000000"/>
                </w:rPr>
                <w:delText xml:space="preserve"> report generating</w:delText>
              </w:r>
              <w:r w:rsidR="000F7605" w:rsidRPr="003C477C" w:rsidDel="00E952D7">
                <w:rPr>
                  <w:rFonts w:ascii="Times New Roman" w:eastAsia="Times New Roman" w:hAnsi="Times New Roman" w:cs="Times New Roman"/>
                  <w:iCs/>
                  <w:color w:val="000000"/>
                </w:rPr>
                <w:delText xml:space="preserve"> pipeline </w:delText>
              </w:r>
              <w:r w:rsidR="00804670" w:rsidDel="00E952D7">
                <w:rPr>
                  <w:rFonts w:ascii="Times New Roman" w:eastAsia="Times New Roman" w:hAnsi="Times New Roman" w:cs="Times New Roman"/>
                  <w:iCs/>
                  <w:color w:val="000000"/>
                </w:rPr>
                <w:delText>using Bioconductor in</w:delText>
              </w:r>
              <w:r w:rsidR="000F7605" w:rsidRPr="003C477C" w:rsidDel="00E952D7">
                <w:rPr>
                  <w:rFonts w:ascii="Times New Roman" w:eastAsia="Times New Roman" w:hAnsi="Times New Roman" w:cs="Times New Roman"/>
                  <w:iCs/>
                  <w:color w:val="000000"/>
                </w:rPr>
                <w:delText xml:space="preserve"> R </w:delText>
              </w:r>
              <w:r w:rsidR="00E63796" w:rsidRPr="003C477C" w:rsidDel="00E952D7">
                <w:rPr>
                  <w:rFonts w:ascii="Times New Roman" w:eastAsia="Times New Roman" w:hAnsi="Times New Roman" w:cs="Times New Roman"/>
                  <w:iCs/>
                  <w:color w:val="000000"/>
                </w:rPr>
                <w:delText>following</w:delText>
              </w:r>
              <w:r w:rsidR="000F7605" w:rsidRPr="003C477C" w:rsidDel="00E952D7">
                <w:rPr>
                  <w:rFonts w:ascii="Times New Roman" w:eastAsia="Times New Roman" w:hAnsi="Times New Roman" w:cs="Times New Roman"/>
                  <w:iCs/>
                  <w:color w:val="000000"/>
                </w:rPr>
                <w:delText xml:space="preserve"> 16s</w:delText>
              </w:r>
              <w:r w:rsidR="009E5321" w:rsidRPr="003C477C" w:rsidDel="00E952D7">
                <w:rPr>
                  <w:rFonts w:ascii="Times New Roman" w:eastAsia="Times New Roman" w:hAnsi="Times New Roman" w:cs="Times New Roman"/>
                  <w:iCs/>
                  <w:color w:val="000000"/>
                </w:rPr>
                <w:delText xml:space="preserve"> rRNA sequencing of canine fecal matter.</w:delText>
              </w:r>
              <w:r w:rsidR="00FF2931" w:rsidDel="00E952D7">
                <w:rPr>
                  <w:rFonts w:ascii="Times New Roman" w:eastAsia="Times New Roman" w:hAnsi="Times New Roman" w:cs="Times New Roman"/>
                  <w:iCs/>
                  <w:color w:val="000000"/>
                </w:rPr>
                <w:delText xml:space="preserve"> </w:delText>
              </w:r>
              <w:r w:rsidR="00FF2931" w:rsidRPr="003C477C" w:rsidDel="00E952D7">
                <w:rPr>
                  <w:rFonts w:ascii="Times New Roman" w:eastAsia="Times New Roman" w:hAnsi="Times New Roman" w:cs="Times New Roman"/>
                  <w:iCs/>
                  <w:color w:val="000000"/>
                </w:rPr>
                <w:delText>Integrated Amazon Web Services (AWS) into the report generating pipeline</w:delText>
              </w:r>
              <w:r w:rsidR="00FF2931" w:rsidDel="00E952D7">
                <w:rPr>
                  <w:rFonts w:ascii="Times New Roman" w:eastAsia="Times New Roman" w:hAnsi="Times New Roman" w:cs="Times New Roman"/>
                  <w:iCs/>
                  <w:color w:val="000000"/>
                </w:rPr>
                <w:delText>.</w:delText>
              </w:r>
            </w:del>
          </w:p>
          <w:p w14:paraId="37158906" w14:textId="6AAD4E43" w:rsidR="000942DC" w:rsidRDefault="000942DC" w:rsidP="000942DC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rPr>
                <w:ins w:id="10" w:author="Kenneth Lee" w:date="2023-08-29T19:14:00Z"/>
                <w:rFonts w:ascii="Times New Roman" w:eastAsia="Times New Roman" w:hAnsi="Times New Roman" w:cs="Times New Roman"/>
                <w:i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>Performed pathway analysis with Picrust2.</w:t>
            </w:r>
          </w:p>
          <w:p w14:paraId="0649A92D" w14:textId="688C4702" w:rsidR="00B90E27" w:rsidRPr="00B90E27" w:rsidRDefault="00B90E27" w:rsidP="00B90E27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rPr>
                <w:rFonts w:ascii="Times New Roman" w:eastAsia="Times New Roman" w:hAnsi="Times New Roman" w:cs="Times New Roman"/>
                <w:iCs/>
                <w:color w:val="000000"/>
                <w:rPrChange w:id="11" w:author="Kenneth Lee" w:date="2023-08-29T19:14:00Z">
                  <w:rPr/>
                </w:rPrChange>
              </w:rPr>
            </w:pPr>
            <w:ins w:id="12" w:author="Kenneth Lee" w:date="2023-08-29T19:14:00Z">
              <w:r w:rsidRPr="003C477C">
                <w:rPr>
                  <w:rFonts w:ascii="Times New Roman" w:eastAsia="Times New Roman" w:hAnsi="Times New Roman" w:cs="Times New Roman"/>
                  <w:iCs/>
                  <w:color w:val="000000"/>
                </w:rPr>
                <w:t>Used Differential Analysis to explore the effect of different probiotic treats on the canine gut microbiome.</w:t>
              </w:r>
            </w:ins>
          </w:p>
          <w:p w14:paraId="336C4B5D" w14:textId="31B5DFAB" w:rsidR="00262405" w:rsidRPr="00FF2931" w:rsidRDefault="000942DC" w:rsidP="008D5214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>Created a comparative scoring system to compare canine gut microbiome composition.</w:t>
            </w:r>
          </w:p>
        </w:tc>
      </w:tr>
      <w:tr w:rsidR="00262405" w:rsidRPr="003C477C" w14:paraId="483CD4F3" w14:textId="77777777" w:rsidTr="002F45AA"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</w:tcPr>
          <w:p w14:paraId="4ED65AA0" w14:textId="77777777" w:rsidR="00262405" w:rsidRPr="003C477C" w:rsidRDefault="00262405" w:rsidP="00262405">
            <w:pPr>
              <w:tabs>
                <w:tab w:val="left" w:pos="180"/>
              </w:tabs>
              <w:ind w:left="18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420C8BE4" w14:textId="50055C93" w:rsidR="00262405" w:rsidRPr="003C477C" w:rsidRDefault="00262405" w:rsidP="00262405">
            <w:pPr>
              <w:tabs>
                <w:tab w:val="left" w:pos="180"/>
              </w:tabs>
              <w:ind w:left="18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/>
                <w:color w:val="000000"/>
              </w:rPr>
              <w:t>Research Associate</w:t>
            </w:r>
          </w:p>
        </w:tc>
        <w:tc>
          <w:tcPr>
            <w:tcW w:w="4144" w:type="dxa"/>
            <w:tcBorders>
              <w:top w:val="nil"/>
              <w:left w:val="nil"/>
              <w:bottom w:val="nil"/>
              <w:right w:val="nil"/>
            </w:tcBorders>
          </w:tcPr>
          <w:p w14:paraId="2C2BA794" w14:textId="77777777" w:rsidR="00262405" w:rsidRPr="003C477C" w:rsidRDefault="00262405" w:rsidP="00262405">
            <w:pPr>
              <w:tabs>
                <w:tab w:val="left" w:pos="180"/>
              </w:tabs>
              <w:ind w:right="-18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65F7C9F" w14:textId="21C8A066" w:rsidR="00262405" w:rsidRPr="003C477C" w:rsidRDefault="00262405" w:rsidP="00262405">
            <w:pPr>
              <w:tabs>
                <w:tab w:val="left" w:pos="180"/>
              </w:tabs>
              <w:ind w:right="-18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Jul 2018 – Jul 2020</w:t>
            </w:r>
          </w:p>
        </w:tc>
      </w:tr>
      <w:tr w:rsidR="00262405" w:rsidRPr="003C477C" w14:paraId="62BAF7A5" w14:textId="77777777" w:rsidTr="002F45AA"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57139" w14:textId="2ACB5240" w:rsidR="00262405" w:rsidRDefault="00262405" w:rsidP="00262405">
            <w:pPr>
              <w:tabs>
                <w:tab w:val="left" w:pos="180"/>
              </w:tabs>
              <w:ind w:left="180" w:right="-18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>Neuroscience Institute, NYU Langone Health, New York, NY</w:t>
            </w:r>
          </w:p>
          <w:p w14:paraId="6D3C56A7" w14:textId="212D06AF" w:rsidR="003C477C" w:rsidRPr="003C477C" w:rsidRDefault="003C477C" w:rsidP="00262405">
            <w:pPr>
              <w:tabs>
                <w:tab w:val="left" w:pos="180"/>
              </w:tabs>
              <w:ind w:left="180" w:right="-18"/>
              <w:rPr>
                <w:rFonts w:ascii="Times New Roman" w:eastAsia="Times New Roman" w:hAnsi="Times New Roman" w:cs="Times New Roman"/>
                <w:bCs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color w:val="000000"/>
              </w:rPr>
              <w:t xml:space="preserve">Supervisor: </w:t>
            </w:r>
            <w:r w:rsidR="00F85591">
              <w:rPr>
                <w:rFonts w:ascii="Times New Roman" w:eastAsia="Times New Roman" w:hAnsi="Times New Roman" w:cs="Times New Roman"/>
                <w:bCs/>
                <w:i/>
                <w:color w:val="000000"/>
              </w:rPr>
              <w:t xml:space="preserve">Dr. </w:t>
            </w:r>
            <w:r>
              <w:rPr>
                <w:rFonts w:ascii="Times New Roman" w:eastAsia="Times New Roman" w:hAnsi="Times New Roman" w:cs="Times New Roman"/>
                <w:bCs/>
                <w:i/>
                <w:color w:val="000000"/>
              </w:rPr>
              <w:t>James Salzer</w:t>
            </w:r>
          </w:p>
          <w:p w14:paraId="069A8397" w14:textId="39A43770" w:rsidR="003C477C" w:rsidRPr="003C477C" w:rsidRDefault="00262405" w:rsidP="003C477C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-1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Studied the role of MYPT1 in the assembly of the axon initial segment in mouse layer V pyramidal neurons</w:t>
            </w:r>
            <w:r w:rsidR="003C477C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01422CBD" w14:textId="34E9C0E9" w:rsidR="00262405" w:rsidRPr="003C477C" w:rsidRDefault="00262405" w:rsidP="003C477C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-1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Modelled the effect of demyelinating drugs on myelination in the mouse corpus collosum in R.</w:t>
            </w:r>
          </w:p>
        </w:tc>
      </w:tr>
    </w:tbl>
    <w:p w14:paraId="6AAE8538" w14:textId="77777777" w:rsidR="00B80DDD" w:rsidRPr="00541250" w:rsidRDefault="00B80DDD" w:rsidP="005E2230">
      <w:pPr>
        <w:tabs>
          <w:tab w:val="left" w:pos="18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A202DEB" w14:textId="31DEF42C" w:rsidR="00541250" w:rsidRPr="003C477C" w:rsidRDefault="00541250" w:rsidP="00541250">
      <w:pPr>
        <w:tabs>
          <w:tab w:val="left" w:pos="180"/>
          <w:tab w:val="left" w:pos="525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ADDITIONAL</w:t>
      </w:r>
      <w:r w:rsidRPr="003C47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EXPERIENCE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6656"/>
        <w:gridCol w:w="4144"/>
      </w:tblGrid>
      <w:tr w:rsidR="00541250" w:rsidRPr="003C477C" w14:paraId="57EED2BB" w14:textId="77777777" w:rsidTr="002F45AA">
        <w:tc>
          <w:tcPr>
            <w:tcW w:w="6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E742E" w14:textId="0F1EEE6C" w:rsidR="00541250" w:rsidRPr="003C477C" w:rsidRDefault="00541250" w:rsidP="00F7314F">
            <w:pPr>
              <w:tabs>
                <w:tab w:val="left" w:pos="180"/>
              </w:tabs>
              <w:ind w:left="18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/>
                <w:color w:val="000000"/>
              </w:rPr>
              <w:t>Biostatistics Trainee</w:t>
            </w:r>
          </w:p>
        </w:tc>
        <w:tc>
          <w:tcPr>
            <w:tcW w:w="41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0BBA17" w14:textId="77777777" w:rsidR="00541250" w:rsidRPr="003C477C" w:rsidRDefault="00541250" w:rsidP="00F7314F">
            <w:pPr>
              <w:tabs>
                <w:tab w:val="left" w:pos="180"/>
              </w:tabs>
              <w:ind w:right="-18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Aug 2020 – Present</w:t>
            </w:r>
          </w:p>
        </w:tc>
      </w:tr>
      <w:tr w:rsidR="00541250" w:rsidRPr="003C477C" w14:paraId="1EDD29B8" w14:textId="77777777" w:rsidTr="002F45AA"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0B8C6" w14:textId="77777777" w:rsidR="00541250" w:rsidRPr="003C477C" w:rsidRDefault="00541250" w:rsidP="00F7314F">
            <w:pPr>
              <w:tabs>
                <w:tab w:val="left" w:pos="180"/>
              </w:tabs>
              <w:ind w:left="180" w:right="-18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>Summer Institute for Training in Biostatistics (SIBS), Emory University, Atlanta, GA</w:t>
            </w:r>
          </w:p>
          <w:p w14:paraId="27EFEB40" w14:textId="704928FB" w:rsidR="00541250" w:rsidRPr="003C477C" w:rsidRDefault="00541250" w:rsidP="0038304E">
            <w:pPr>
              <w:tabs>
                <w:tab w:val="left" w:pos="180"/>
              </w:tabs>
              <w:ind w:left="180" w:right="-18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Supervisors: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Dr. </w:t>
            </w:r>
            <w:r w:rsidRPr="003C477C">
              <w:rPr>
                <w:rFonts w:ascii="Times New Roman" w:eastAsia="Times New Roman" w:hAnsi="Times New Roman" w:cs="Times New Roman"/>
                <w:i/>
                <w:color w:val="000000"/>
              </w:rPr>
              <w:t>Reneé Moore,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Dr.</w:t>
            </w:r>
            <w:r w:rsidRPr="003C477C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Lance Waller,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Dr.</w:t>
            </w:r>
            <w:r w:rsidRPr="003C477C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 w:rsidRPr="003C477C">
              <w:rPr>
                <w:rFonts w:ascii="Times New Roman" w:eastAsia="Times New Roman" w:hAnsi="Times New Roman" w:cs="Times New Roman"/>
                <w:i/>
                <w:color w:val="000000"/>
              </w:rPr>
              <w:t>Ixavier</w:t>
            </w:r>
            <w:proofErr w:type="spellEnd"/>
            <w:r w:rsidRPr="003C477C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Higgins,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Dr. </w:t>
            </w:r>
            <w:r w:rsidRPr="003C477C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Raphiel Murden,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Dr. </w:t>
            </w:r>
            <w:r w:rsidRPr="003C477C">
              <w:rPr>
                <w:rFonts w:ascii="Times New Roman" w:eastAsia="Times New Roman" w:hAnsi="Times New Roman" w:cs="Times New Roman"/>
                <w:i/>
                <w:color w:val="000000"/>
              </w:rPr>
              <w:t>Andrea Lane</w:t>
            </w:r>
          </w:p>
          <w:p w14:paraId="2E08B38E" w14:textId="3A20B51E" w:rsidR="00541250" w:rsidRPr="003C477C" w:rsidRDefault="00541250" w:rsidP="00F7314F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-18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Performed three collaborative research studies incorporating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modelling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 and survival analysis methods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in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 R and SAS to analyze the efficacy of two sleep apnea treatments and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to 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identify biomarkers of chronic kidney disease.</w:t>
            </w:r>
          </w:p>
        </w:tc>
      </w:tr>
      <w:tr w:rsidR="00541250" w:rsidRPr="003C477C" w14:paraId="601C3A35" w14:textId="77777777" w:rsidTr="002F45AA"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</w:tcPr>
          <w:p w14:paraId="545D014B" w14:textId="77777777" w:rsidR="00541250" w:rsidRPr="003C477C" w:rsidRDefault="00541250" w:rsidP="00F7314F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10E2AE1B" w14:textId="0F077B0F" w:rsidR="00541250" w:rsidRPr="000E7CEF" w:rsidRDefault="00541250" w:rsidP="00F7314F">
            <w:pPr>
              <w:tabs>
                <w:tab w:val="left" w:pos="180"/>
              </w:tabs>
              <w:ind w:left="18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/>
                <w:color w:val="000000"/>
              </w:rPr>
              <w:t>Undergraduate Thesis Researcher</w:t>
            </w:r>
          </w:p>
        </w:tc>
        <w:tc>
          <w:tcPr>
            <w:tcW w:w="4144" w:type="dxa"/>
            <w:tcBorders>
              <w:top w:val="nil"/>
              <w:left w:val="nil"/>
              <w:bottom w:val="nil"/>
              <w:right w:val="nil"/>
            </w:tcBorders>
          </w:tcPr>
          <w:p w14:paraId="633DFAC1" w14:textId="77777777" w:rsidR="00541250" w:rsidRPr="003C477C" w:rsidRDefault="00541250" w:rsidP="00F7314F">
            <w:pPr>
              <w:tabs>
                <w:tab w:val="left" w:pos="180"/>
              </w:tabs>
              <w:ind w:right="-18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BC999C0" w14:textId="77777777" w:rsidR="00541250" w:rsidRPr="003C477C" w:rsidRDefault="00541250" w:rsidP="00F7314F">
            <w:pPr>
              <w:tabs>
                <w:tab w:val="left" w:pos="180"/>
              </w:tabs>
              <w:ind w:right="-18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Jan 2022 – Jul 2022</w:t>
            </w:r>
          </w:p>
        </w:tc>
      </w:tr>
      <w:tr w:rsidR="00541250" w:rsidRPr="003C477C" w14:paraId="59AF22C8" w14:textId="77777777" w:rsidTr="002F45AA"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167FB" w14:textId="77777777" w:rsidR="00541250" w:rsidRPr="003C477C" w:rsidRDefault="00541250" w:rsidP="00F7314F">
            <w:pPr>
              <w:tabs>
                <w:tab w:val="left" w:pos="180"/>
              </w:tabs>
              <w:ind w:left="180" w:right="-18"/>
              <w:contextualSpacing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>Department of Neuroscience, Vassar College, Poughkeepsie, NY</w:t>
            </w:r>
          </w:p>
          <w:p w14:paraId="5CDED2E3" w14:textId="77777777" w:rsidR="00541250" w:rsidRPr="003C477C" w:rsidRDefault="00541250" w:rsidP="00F7314F">
            <w:pPr>
              <w:tabs>
                <w:tab w:val="left" w:pos="180"/>
              </w:tabs>
              <w:ind w:left="180" w:right="-18"/>
              <w:contextualSpacing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Supervisors: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Dr. </w:t>
            </w:r>
            <w:r w:rsidRPr="003C477C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Kevin Holloway,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Dr. </w:t>
            </w:r>
            <w:r w:rsidRPr="003C477C">
              <w:rPr>
                <w:rFonts w:ascii="Times New Roman" w:eastAsia="Times New Roman" w:hAnsi="Times New Roman" w:cs="Times New Roman"/>
                <w:i/>
                <w:color w:val="000000"/>
              </w:rPr>
              <w:t>Kelli Duncan</w:t>
            </w:r>
          </w:p>
          <w:p w14:paraId="680317A6" w14:textId="6B4D2BF9" w:rsidR="00541250" w:rsidRPr="00BB4063" w:rsidRDefault="00541250" w:rsidP="00F7314F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Collected and evaluated data on the role of steroid hormones in response to traumatic brain injury in the Japanese quail brain using R.</w:t>
            </w:r>
          </w:p>
        </w:tc>
      </w:tr>
      <w:tr w:rsidR="00541250" w:rsidRPr="003C477C" w14:paraId="34D3453B" w14:textId="77777777" w:rsidTr="002F45AA"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</w:tcPr>
          <w:p w14:paraId="3FD70CD5" w14:textId="77777777" w:rsidR="00541250" w:rsidRPr="00192580" w:rsidRDefault="00541250" w:rsidP="00F7314F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b/>
              </w:rPr>
            </w:pPr>
          </w:p>
          <w:p w14:paraId="6892C006" w14:textId="38142EEE" w:rsidR="00541250" w:rsidRPr="00691E87" w:rsidRDefault="00541250" w:rsidP="00F7314F">
            <w:pPr>
              <w:tabs>
                <w:tab w:val="left" w:pos="180"/>
              </w:tabs>
              <w:ind w:left="180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192580">
              <w:rPr>
                <w:rFonts w:ascii="Times New Roman" w:eastAsia="Times New Roman" w:hAnsi="Times New Roman" w:cs="Times New Roman"/>
                <w:b/>
              </w:rPr>
              <w:lastRenderedPageBreak/>
              <w:t>Biostatistics Trainee</w:t>
            </w:r>
          </w:p>
        </w:tc>
        <w:tc>
          <w:tcPr>
            <w:tcW w:w="4144" w:type="dxa"/>
            <w:tcBorders>
              <w:top w:val="nil"/>
              <w:left w:val="nil"/>
              <w:bottom w:val="nil"/>
              <w:right w:val="nil"/>
            </w:tcBorders>
          </w:tcPr>
          <w:p w14:paraId="60DD9239" w14:textId="77777777" w:rsidR="00541250" w:rsidRPr="003C477C" w:rsidRDefault="00541250" w:rsidP="00F7314F">
            <w:pPr>
              <w:tabs>
                <w:tab w:val="left" w:pos="180"/>
              </w:tabs>
              <w:ind w:right="-18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F3F9210" w14:textId="77777777" w:rsidR="00541250" w:rsidRPr="003C477C" w:rsidRDefault="00541250" w:rsidP="00F7314F">
            <w:pPr>
              <w:tabs>
                <w:tab w:val="left" w:pos="180"/>
              </w:tabs>
              <w:ind w:right="-18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Dec 2021 – Feb 2023</w:t>
            </w:r>
          </w:p>
        </w:tc>
      </w:tr>
      <w:tr w:rsidR="00541250" w:rsidRPr="003C477C" w14:paraId="7A47A083" w14:textId="77777777" w:rsidTr="002F45AA"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46ABD5" w14:textId="77777777" w:rsidR="00541250" w:rsidRPr="00192580" w:rsidRDefault="00541250" w:rsidP="00F7314F">
            <w:pPr>
              <w:tabs>
                <w:tab w:val="left" w:pos="180"/>
              </w:tabs>
              <w:ind w:left="180" w:right="-18"/>
              <w:rPr>
                <w:rFonts w:ascii="Times New Roman" w:eastAsia="Times New Roman" w:hAnsi="Times New Roman" w:cs="Times New Roman"/>
                <w:iCs/>
              </w:rPr>
            </w:pPr>
            <w:r w:rsidRPr="00192580">
              <w:rPr>
                <w:rFonts w:ascii="Times New Roman" w:eastAsia="Times New Roman" w:hAnsi="Times New Roman" w:cs="Times New Roman"/>
                <w:iCs/>
              </w:rPr>
              <w:lastRenderedPageBreak/>
              <w:t>Department of Neuroscience, Vassar College, Poughkeepsie, NY</w:t>
            </w:r>
          </w:p>
          <w:p w14:paraId="053AF6CE" w14:textId="77777777" w:rsidR="00541250" w:rsidRPr="00192580" w:rsidRDefault="00541250" w:rsidP="00F7314F">
            <w:pPr>
              <w:tabs>
                <w:tab w:val="left" w:pos="180"/>
              </w:tabs>
              <w:ind w:left="180" w:right="-18"/>
              <w:rPr>
                <w:rFonts w:ascii="Times New Roman" w:eastAsia="Times New Roman" w:hAnsi="Times New Roman" w:cs="Times New Roman"/>
                <w:bCs/>
                <w:i/>
              </w:rPr>
            </w:pPr>
            <w:r w:rsidRPr="00192580">
              <w:rPr>
                <w:rFonts w:ascii="Times New Roman" w:eastAsia="Times New Roman" w:hAnsi="Times New Roman" w:cs="Times New Roman"/>
                <w:bCs/>
                <w:i/>
              </w:rPr>
              <w:t>Supervisor: Dr. Justin Touchon</w:t>
            </w:r>
          </w:p>
          <w:p w14:paraId="35FE5D22" w14:textId="421AEA05" w:rsidR="00541250" w:rsidRPr="00FF2931" w:rsidRDefault="00541250" w:rsidP="00F7314F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192580">
              <w:rPr>
                <w:rFonts w:ascii="Times New Roman" w:eastAsia="Times New Roman" w:hAnsi="Times New Roman" w:cs="Times New Roman"/>
              </w:rPr>
              <w:t>Compared different models in R for identifying the effects of flexible hatching timing and other covariates on red-eyed tree frog embryos and subsequent phenotype development of tadpoles.</w:t>
            </w:r>
          </w:p>
        </w:tc>
      </w:tr>
      <w:tr w:rsidR="00541250" w:rsidRPr="003C477C" w14:paraId="43EDD315" w14:textId="77777777" w:rsidTr="002F45AA"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</w:tcPr>
          <w:p w14:paraId="4CFB8CDF" w14:textId="77777777" w:rsidR="00541250" w:rsidRPr="003C477C" w:rsidRDefault="00541250" w:rsidP="00F7314F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11FD726C" w14:textId="69581C21" w:rsidR="00541250" w:rsidRPr="003C477C" w:rsidRDefault="00541250" w:rsidP="00F7314F">
            <w:pPr>
              <w:tabs>
                <w:tab w:val="left" w:pos="180"/>
              </w:tabs>
              <w:ind w:left="18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/>
                <w:color w:val="000000"/>
              </w:rPr>
              <w:t>Undergraduate Summer Researcher</w:t>
            </w:r>
          </w:p>
        </w:tc>
        <w:tc>
          <w:tcPr>
            <w:tcW w:w="4144" w:type="dxa"/>
            <w:tcBorders>
              <w:top w:val="nil"/>
              <w:left w:val="nil"/>
              <w:bottom w:val="nil"/>
              <w:right w:val="nil"/>
            </w:tcBorders>
          </w:tcPr>
          <w:p w14:paraId="431B631D" w14:textId="77777777" w:rsidR="00541250" w:rsidRPr="003C477C" w:rsidRDefault="00541250" w:rsidP="00F7314F">
            <w:pPr>
              <w:tabs>
                <w:tab w:val="left" w:pos="180"/>
              </w:tabs>
              <w:ind w:right="-18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CB62D20" w14:textId="77777777" w:rsidR="00541250" w:rsidRPr="003C477C" w:rsidRDefault="00541250" w:rsidP="00F7314F">
            <w:pPr>
              <w:tabs>
                <w:tab w:val="left" w:pos="180"/>
              </w:tabs>
              <w:ind w:right="-18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Jul 2018 – Jul 2020</w:t>
            </w:r>
          </w:p>
        </w:tc>
      </w:tr>
      <w:tr w:rsidR="00541250" w:rsidRPr="003C477C" w14:paraId="74289A57" w14:textId="77777777" w:rsidTr="002F45AA"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993AED" w14:textId="77777777" w:rsidR="00541250" w:rsidRPr="003C477C" w:rsidRDefault="00541250" w:rsidP="00F7314F">
            <w:pPr>
              <w:tabs>
                <w:tab w:val="left" w:pos="180"/>
              </w:tabs>
              <w:ind w:left="180"/>
              <w:textAlignment w:val="baseline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>Department of Neuroscience and Cell Biology, Rutgers-RWJMS, New Brunswick, NJ</w:t>
            </w:r>
          </w:p>
          <w:p w14:paraId="3A76733C" w14:textId="77777777" w:rsidR="00541250" w:rsidRPr="003C477C" w:rsidRDefault="00541250" w:rsidP="00F7314F">
            <w:pPr>
              <w:tabs>
                <w:tab w:val="left" w:pos="180"/>
              </w:tabs>
              <w:ind w:left="180"/>
              <w:textAlignment w:val="baseline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i/>
                <w:color w:val="000000"/>
              </w:rPr>
              <w:t>Supervisors: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Dr.</w:t>
            </w:r>
            <w:r w:rsidRPr="003C477C"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Long-Jun Wu,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Dr. </w:t>
            </w:r>
            <w:r w:rsidRPr="003C477C">
              <w:rPr>
                <w:rFonts w:ascii="Times New Roman" w:eastAsia="Times New Roman" w:hAnsi="Times New Roman" w:cs="Times New Roman"/>
                <w:i/>
                <w:color w:val="000000"/>
              </w:rPr>
              <w:t>Ukpong Eyo</w:t>
            </w:r>
          </w:p>
          <w:p w14:paraId="0B9BD435" w14:textId="6D2F962B" w:rsidR="00541250" w:rsidRPr="003C477C" w:rsidRDefault="00541250" w:rsidP="00F7314F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-18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Identified and presented findings on the role of the microglia P2Y12 receptor in neuroprotection, seizure intensity and microglia development.</w:t>
            </w:r>
          </w:p>
        </w:tc>
      </w:tr>
    </w:tbl>
    <w:p w14:paraId="685E59FC" w14:textId="77777777" w:rsidR="00541250" w:rsidRDefault="00541250" w:rsidP="005E2230">
      <w:pPr>
        <w:tabs>
          <w:tab w:val="left" w:pos="18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2609C8C" w14:textId="2E0747E8" w:rsidR="00837D1E" w:rsidRPr="003C477C" w:rsidRDefault="00837D1E" w:rsidP="005E2230">
      <w:pPr>
        <w:tabs>
          <w:tab w:val="left" w:pos="18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C47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PUBLICATIONS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837D1E" w:rsidRPr="003C477C" w14:paraId="0781B90C" w14:textId="77777777" w:rsidTr="002F45AA">
        <w:tc>
          <w:tcPr>
            <w:tcW w:w="10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97DC12" w14:textId="49BF42EA" w:rsidR="00115D8F" w:rsidRPr="00115D8F" w:rsidRDefault="00115D8F" w:rsidP="00E4146E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left="540" w:right="-1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Mobley, A,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…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A153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Lee, K. M.</w:t>
            </w:r>
            <w:r w:rsidR="002A1539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r w:rsidR="004B6972">
              <w:rPr>
                <w:rFonts w:ascii="Times New Roman" w:eastAsia="Times New Roman" w:hAnsi="Times New Roman" w:cs="Times New Roman"/>
                <w:color w:val="000000"/>
              </w:rPr>
              <w:t>…</w:t>
            </w:r>
            <w:r w:rsidR="003856D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856D0">
              <w:rPr>
                <w:rFonts w:ascii="Times New Roman" w:eastAsia="Times New Roman" w:hAnsi="Times New Roman" w:cs="Times New Roman"/>
                <w:color w:val="000000"/>
              </w:rPr>
              <w:t>Syndemic</w:t>
            </w:r>
            <w:proofErr w:type="spellEnd"/>
            <w:r w:rsidR="003856D0">
              <w:rPr>
                <w:rFonts w:ascii="Times New Roman" w:eastAsia="Times New Roman" w:hAnsi="Times New Roman" w:cs="Times New Roman"/>
                <w:color w:val="000000"/>
              </w:rPr>
              <w:t xml:space="preserve"> profiles of incarcerated men living with HIV in Malaysia transitioning back to the community: A Latent Class Analysis. (</w:t>
            </w:r>
            <w:proofErr w:type="gramStart"/>
            <w:r w:rsidR="003856D0">
              <w:rPr>
                <w:rFonts w:ascii="Times New Roman" w:eastAsia="Times New Roman" w:hAnsi="Times New Roman" w:cs="Times New Roman"/>
                <w:color w:val="000000"/>
              </w:rPr>
              <w:t>in</w:t>
            </w:r>
            <w:proofErr w:type="gramEnd"/>
            <w:r w:rsidR="003856D0">
              <w:rPr>
                <w:rFonts w:ascii="Times New Roman" w:eastAsia="Times New Roman" w:hAnsi="Times New Roman" w:cs="Times New Roman"/>
                <w:color w:val="000000"/>
              </w:rPr>
              <w:t xml:space="preserve"> progress; submitting to </w:t>
            </w:r>
            <w:r w:rsidR="003856D0" w:rsidRPr="00FE0EA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AIDS and Behavior</w:t>
            </w:r>
            <w:r w:rsidR="003856D0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31E32EE1" w14:textId="77777777" w:rsidR="00115D8F" w:rsidRPr="00AA7D00" w:rsidRDefault="00115D8F" w:rsidP="00AA7D00">
            <w:pPr>
              <w:tabs>
                <w:tab w:val="left" w:pos="180"/>
              </w:tabs>
              <w:ind w:right="-18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A3BF62C" w14:textId="03426A0E" w:rsidR="009A5216" w:rsidRPr="003C477C" w:rsidRDefault="009A5216" w:rsidP="00E4146E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left="540" w:right="-18"/>
              <w:rPr>
                <w:rFonts w:ascii="Times New Roman" w:eastAsia="Times New Roman" w:hAnsi="Times New Roman" w:cs="Times New Roman"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Lee, K. M.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, Yang, G. M., &amp; Cheung, Y. B. Inclusion of unexposed clusters improves the precision of fixed effects analysis of stepped‐wedge cluster randomized trials</w:t>
            </w:r>
            <w:r w:rsidR="00D33778"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 with </w:t>
            </w:r>
            <w:r w:rsidR="004D5275">
              <w:rPr>
                <w:rFonts w:ascii="Times New Roman" w:eastAsia="Times New Roman" w:hAnsi="Times New Roman" w:cs="Times New Roman"/>
                <w:color w:val="000000"/>
              </w:rPr>
              <w:t>binary and count</w:t>
            </w:r>
            <w:r w:rsidR="00D33778"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 outcomes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2925CB" w:rsidRPr="003C477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r w:rsidR="002925CB" w:rsidRPr="003C477C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proofErr w:type="gramStart"/>
            <w:r w:rsidR="004D5275">
              <w:rPr>
                <w:rFonts w:ascii="Times New Roman" w:eastAsia="Times New Roman" w:hAnsi="Times New Roman" w:cs="Times New Roman"/>
                <w:color w:val="000000"/>
              </w:rPr>
              <w:t>under</w:t>
            </w:r>
            <w:proofErr w:type="gramEnd"/>
            <w:r w:rsidR="004D5275">
              <w:rPr>
                <w:rFonts w:ascii="Times New Roman" w:eastAsia="Times New Roman" w:hAnsi="Times New Roman" w:cs="Times New Roman"/>
                <w:color w:val="000000"/>
              </w:rPr>
              <w:t xml:space="preserve"> review,</w:t>
            </w:r>
            <w:r w:rsidR="002925CB"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925CB" w:rsidRPr="003C477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Journal of </w:t>
            </w:r>
            <w:r w:rsidR="007C2B21" w:rsidRPr="003C477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Biopharmaceutical</w:t>
            </w:r>
            <w:r w:rsidR="002925CB" w:rsidRPr="003C477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Statistics</w:t>
            </w:r>
            <w:r w:rsidR="002925CB" w:rsidRPr="003C477C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76F8F756" w14:textId="25B0FAFD" w:rsidR="0080257C" w:rsidRPr="003C477C" w:rsidRDefault="0080257C" w:rsidP="00E4146E">
            <w:pPr>
              <w:tabs>
                <w:tab w:val="left" w:pos="180"/>
              </w:tabs>
              <w:ind w:right="-18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BB5CDAB" w14:textId="056837E8" w:rsidR="008E0B9A" w:rsidRPr="003C477C" w:rsidRDefault="006268EB" w:rsidP="00E4146E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left="540" w:right="-18"/>
              <w:rPr>
                <w:rFonts w:ascii="Times New Roman" w:eastAsia="Times New Roman" w:hAnsi="Times New Roman" w:cs="Times New Roman"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Lee, K. M. 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&amp; Cheung, Y. B.</w:t>
            </w:r>
            <w:r w:rsidR="00D92DC8"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80257C" w:rsidRPr="003C477C">
              <w:rPr>
                <w:rFonts w:ascii="Times New Roman" w:eastAsia="Times New Roman" w:hAnsi="Times New Roman" w:cs="Times New Roman"/>
                <w:color w:val="000000"/>
              </w:rPr>
              <w:t>Cluster Randomized Trial designs for modelling time-varying intervention effects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A2902"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(under review, </w:t>
            </w:r>
            <w:r w:rsidR="003A2902" w:rsidRPr="003C477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Statistics in Medicine</w:t>
            </w:r>
            <w:r w:rsidR="003A2902" w:rsidRPr="003C477C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70383950" w14:textId="77777777" w:rsidR="008E0B9A" w:rsidRPr="003C477C" w:rsidRDefault="008E0B9A" w:rsidP="00E4146E">
            <w:pPr>
              <w:tabs>
                <w:tab w:val="left" w:pos="180"/>
              </w:tabs>
              <w:ind w:right="-18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709C665" w14:textId="4B45B0FA" w:rsidR="008E0B9A" w:rsidRDefault="0080257C" w:rsidP="00E4146E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left="540" w:right="-18"/>
              <w:rPr>
                <w:rFonts w:ascii="Times New Roman" w:eastAsia="Times New Roman" w:hAnsi="Times New Roman" w:cs="Times New Roman"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Lee, K. M. 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&amp; Cheung, Y. B. Partitioned analysis reduces bias in self-controlled case series with recurrent events and event dependence (under review, </w:t>
            </w:r>
            <w:r w:rsidRPr="003C477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Statistics in Medicine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41DE13C5" w14:textId="77777777" w:rsidR="004153A9" w:rsidRPr="004153A9" w:rsidRDefault="004153A9" w:rsidP="004153A9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F927D4F" w14:textId="4553530A" w:rsidR="004153A9" w:rsidRPr="004153A9" w:rsidRDefault="004153A9" w:rsidP="004153A9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left="540" w:right="-18"/>
              <w:rPr>
                <w:rFonts w:ascii="Times New Roman" w:eastAsia="Times New Roman" w:hAnsi="Times New Roman" w:cs="Times New Roman"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Lee, K. M. </w:t>
            </w:r>
            <w:r w:rsidR="000928CE" w:rsidRPr="000928CE">
              <w:rPr>
                <w:rFonts w:ascii="Times New Roman" w:eastAsia="Times New Roman" w:hAnsi="Times New Roman" w:cs="Times New Roman"/>
                <w:color w:val="000000"/>
              </w:rPr>
              <w:t>(2023)</w:t>
            </w:r>
            <w:r w:rsidR="000928C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Boxing with George EP Box. </w:t>
            </w:r>
            <w:r w:rsidRPr="003C477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Significance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. (</w:t>
            </w:r>
            <w:proofErr w:type="gramStart"/>
            <w:r w:rsidRPr="003C477C">
              <w:rPr>
                <w:rFonts w:ascii="Times New Roman" w:eastAsia="Times New Roman" w:hAnsi="Times New Roman" w:cs="Times New Roman"/>
                <w:color w:val="000000"/>
              </w:rPr>
              <w:t>online</w:t>
            </w:r>
            <w:proofErr w:type="gramEnd"/>
            <w:r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 article; in press)</w:t>
            </w:r>
          </w:p>
          <w:p w14:paraId="72448BEF" w14:textId="77777777" w:rsidR="008E0B9A" w:rsidRPr="003C477C" w:rsidRDefault="008E0B9A" w:rsidP="00E4146E">
            <w:pPr>
              <w:tabs>
                <w:tab w:val="left" w:pos="180"/>
              </w:tabs>
              <w:ind w:right="-18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FAD27C1" w14:textId="2DC41FAF" w:rsidR="000E6D30" w:rsidRPr="003C477C" w:rsidRDefault="00ED15E1" w:rsidP="00E4146E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left="540" w:right="-18"/>
              <w:rPr>
                <w:rFonts w:ascii="Times New Roman" w:eastAsia="Times New Roman" w:hAnsi="Times New Roman" w:cs="Times New Roman"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Lee, K. M.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, Ma, X., Yang, G. M., &amp; Cheung, Y. B. (2022). Inclusion of unexposed clusters improves the precision of fixed effects analysis of stepped‐wedge cluster randomized trials. </w:t>
            </w:r>
            <w:r w:rsidRPr="003C477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Statistics in Medicine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, 41(15), 2923-2938.</w:t>
            </w:r>
            <w:r w:rsidR="00BD3508"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 [</w:t>
            </w:r>
            <w:hyperlink r:id="rId11" w:history="1">
              <w:r w:rsidR="00D02896" w:rsidRPr="003C477C">
                <w:rPr>
                  <w:rStyle w:val="Hyperlink"/>
                  <w:rFonts w:ascii="Times New Roman" w:eastAsia="Times New Roman" w:hAnsi="Times New Roman" w:cs="Times New Roman"/>
                </w:rPr>
                <w:t>https://doi.org/10.1002/sim.9394</w:t>
              </w:r>
            </w:hyperlink>
            <w:r w:rsidR="00D02896" w:rsidRPr="003C477C"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  <w:p w14:paraId="6285EF05" w14:textId="77777777" w:rsidR="000E6D30" w:rsidRPr="003C477C" w:rsidRDefault="000E6D30" w:rsidP="00E4146E">
            <w:pPr>
              <w:tabs>
                <w:tab w:val="left" w:pos="180"/>
              </w:tabs>
              <w:ind w:right="-18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F62AC87" w14:textId="4D12341B" w:rsidR="002F1527" w:rsidRPr="003C477C" w:rsidRDefault="002F1527" w:rsidP="00E4146E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left="540" w:right="-18"/>
              <w:rPr>
                <w:rFonts w:ascii="Times New Roman" w:eastAsia="Times New Roman" w:hAnsi="Times New Roman" w:cs="Times New Roman"/>
                <w:b/>
                <w:i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Arndtsen, C., Ballon, J., Blackshear, K., Corbett, C. B., </w:t>
            </w:r>
            <w:r w:rsidRPr="003C477C">
              <w:rPr>
                <w:rFonts w:ascii="Times New Roman" w:eastAsia="Times New Roman" w:hAnsi="Times New Roman" w:cs="Times New Roman"/>
                <w:b/>
                <w:color w:val="000000"/>
              </w:rPr>
              <w:t>Lee, K.</w:t>
            </w:r>
            <w:r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, Peyer, J., ... &amp; Duncan, K. A. (2019). Atypical gene expression of neuroinflammatory and steroid related genes following injury in the photoperiodic Japanese quail. </w:t>
            </w:r>
            <w:r w:rsidRPr="003C477C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General and comparative endocrinology</w:t>
            </w:r>
            <w:r w:rsidR="00480CFB" w:rsidRPr="0043013E">
              <w:rPr>
                <w:rFonts w:ascii="Times New Roman" w:eastAsia="Times New Roman" w:hAnsi="Times New Roman" w:cs="Times New Roman"/>
                <w:color w:val="000000"/>
              </w:rPr>
              <w:t>, 288,</w:t>
            </w:r>
            <w:r w:rsidR="00480CFB"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 113361-113361.</w:t>
            </w:r>
            <w:r w:rsidR="00C55338"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 [</w:t>
            </w:r>
            <w:hyperlink r:id="rId12" w:history="1">
              <w:r w:rsidR="008E0B9A" w:rsidRPr="003C477C">
                <w:rPr>
                  <w:rStyle w:val="Hyperlink"/>
                  <w:rFonts w:ascii="Times New Roman" w:eastAsia="Times New Roman" w:hAnsi="Times New Roman" w:cs="Times New Roman"/>
                </w:rPr>
                <w:t>https://doi.org/10.1016/j.ygcen.2019.113361</w:t>
              </w:r>
            </w:hyperlink>
            <w:r w:rsidR="008E0B9A" w:rsidRPr="003C477C">
              <w:rPr>
                <w:rFonts w:ascii="Times New Roman" w:eastAsia="Times New Roman" w:hAnsi="Times New Roman" w:cs="Times New Roman"/>
                <w:color w:val="000000"/>
              </w:rPr>
              <w:t>]</w:t>
            </w:r>
          </w:p>
        </w:tc>
      </w:tr>
    </w:tbl>
    <w:p w14:paraId="4B77E19C" w14:textId="77777777" w:rsidR="00893567" w:rsidRPr="003C477C" w:rsidRDefault="00893567" w:rsidP="005E2230">
      <w:pPr>
        <w:tabs>
          <w:tab w:val="left" w:pos="18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074F617" w14:textId="7370DA69" w:rsidR="00911C8A" w:rsidRPr="003C477C" w:rsidRDefault="00911C8A" w:rsidP="005E2230">
      <w:pPr>
        <w:tabs>
          <w:tab w:val="left" w:pos="18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C47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PRESENTATIONS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10800"/>
      </w:tblGrid>
      <w:tr w:rsidR="00911C8A" w:rsidRPr="003C477C" w14:paraId="360C67C4" w14:textId="77777777" w:rsidTr="002F45AA">
        <w:tc>
          <w:tcPr>
            <w:tcW w:w="10800" w:type="dxa"/>
          </w:tcPr>
          <w:p w14:paraId="41FD9AE3" w14:textId="48874F2B" w:rsidR="00820E9B" w:rsidRDefault="00820E9B" w:rsidP="00820E9B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540"/>
              <w:rPr>
                <w:ins w:id="13" w:author="Kenneth Lee" w:date="2023-09-11T10:55:00Z"/>
                <w:rFonts w:ascii="Times New Roman" w:eastAsia="Times New Roman" w:hAnsi="Times New Roman" w:cs="Times New Roman"/>
                <w:color w:val="000000"/>
              </w:rPr>
            </w:pPr>
            <w:ins w:id="14" w:author="Kenneth Lee" w:date="2023-09-11T10:55:00Z">
              <w:r w:rsidRPr="00670892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>Lee, K.</w:t>
              </w:r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 xml:space="preserve"> </w:t>
              </w:r>
              <w:r w:rsidRPr="00670892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>M</w:t>
              </w:r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>.</w:t>
              </w:r>
              <w:r>
                <w:rPr>
                  <w:rFonts w:ascii="Times New Roman" w:eastAsia="Times New Roman" w:hAnsi="Times New Roman" w:cs="Times New Roman"/>
                  <w:color w:val="000000"/>
                </w:rPr>
                <w:t xml:space="preserve">, </w:t>
              </w:r>
            </w:ins>
            <w:ins w:id="15" w:author="Kenneth Lee" w:date="2023-09-11T10:56:00Z">
              <w:r>
                <w:rPr>
                  <w:rFonts w:ascii="Times New Roman" w:eastAsia="Times New Roman" w:hAnsi="Times New Roman" w:cs="Times New Roman"/>
                  <w:color w:val="000000"/>
                </w:rPr>
                <w:t>Cheung Y. B.</w:t>
              </w:r>
            </w:ins>
            <w:ins w:id="16" w:author="Kenneth Lee" w:date="2023-09-11T10:55:00Z">
              <w:r>
                <w:rPr>
                  <w:rFonts w:ascii="Times New Roman" w:eastAsia="Times New Roman" w:hAnsi="Times New Roman" w:cs="Times New Roman"/>
                  <w:color w:val="000000"/>
                </w:rPr>
                <w:t xml:space="preserve"> (202</w:t>
              </w:r>
            </w:ins>
            <w:ins w:id="17" w:author="Kenneth Lee" w:date="2023-09-11T10:56:00Z">
              <w:r>
                <w:rPr>
                  <w:rFonts w:ascii="Times New Roman" w:eastAsia="Times New Roman" w:hAnsi="Times New Roman" w:cs="Times New Roman"/>
                  <w:color w:val="000000"/>
                </w:rPr>
                <w:t>3</w:t>
              </w:r>
            </w:ins>
            <w:ins w:id="18" w:author="Kenneth Lee" w:date="2023-09-11T10:55:00Z">
              <w:r>
                <w:rPr>
                  <w:rFonts w:ascii="Times New Roman" w:eastAsia="Times New Roman" w:hAnsi="Times New Roman" w:cs="Times New Roman"/>
                  <w:color w:val="000000"/>
                </w:rPr>
                <w:t xml:space="preserve">, </w:t>
              </w:r>
            </w:ins>
            <w:ins w:id="19" w:author="Kenneth Lee" w:date="2023-09-11T10:56:00Z">
              <w:r>
                <w:rPr>
                  <w:rFonts w:ascii="Times New Roman" w:eastAsia="Times New Roman" w:hAnsi="Times New Roman" w:cs="Times New Roman"/>
                  <w:color w:val="000000"/>
                </w:rPr>
                <w:t>September</w:t>
              </w:r>
            </w:ins>
            <w:ins w:id="20" w:author="Kenneth Lee" w:date="2023-09-11T10:55:00Z">
              <w:r>
                <w:rPr>
                  <w:rFonts w:ascii="Times New Roman" w:eastAsia="Times New Roman" w:hAnsi="Times New Roman" w:cs="Times New Roman"/>
                  <w:color w:val="000000"/>
                </w:rPr>
                <w:t xml:space="preserve">). </w:t>
              </w:r>
            </w:ins>
            <w:ins w:id="21" w:author="Kenneth Lee" w:date="2023-09-11T10:56:00Z">
              <w:r>
                <w:rPr>
                  <w:rFonts w:ascii="Times New Roman" w:eastAsia="Times New Roman" w:hAnsi="Times New Roman" w:cs="Times New Roman"/>
                  <w:color w:val="000000"/>
                </w:rPr>
                <w:t>Cutting the Gordian Knot</w:t>
              </w:r>
            </w:ins>
            <w:ins w:id="22" w:author="Kenneth Lee" w:date="2023-09-11T10:57:00Z">
              <w:r w:rsidR="007B6BA2">
                <w:rPr>
                  <w:rFonts w:ascii="Times New Roman" w:eastAsia="Times New Roman" w:hAnsi="Times New Roman" w:cs="Times New Roman"/>
                  <w:color w:val="000000"/>
                </w:rPr>
                <w:t xml:space="preserve">: Partitioned Analysis of </w:t>
              </w:r>
              <w:proofErr w:type="gramStart"/>
              <w:r w:rsidR="007B6BA2">
                <w:rPr>
                  <w:rFonts w:ascii="Times New Roman" w:eastAsia="Times New Roman" w:hAnsi="Times New Roman" w:cs="Times New Roman"/>
                  <w:color w:val="000000"/>
                </w:rPr>
                <w:t>Self Controlled</w:t>
              </w:r>
              <w:proofErr w:type="gramEnd"/>
              <w:r w:rsidR="007B6BA2">
                <w:rPr>
                  <w:rFonts w:ascii="Times New Roman" w:eastAsia="Times New Roman" w:hAnsi="Times New Roman" w:cs="Times New Roman"/>
                  <w:color w:val="000000"/>
                </w:rPr>
                <w:t xml:space="preserve"> Case Series</w:t>
              </w:r>
              <w:r w:rsidR="002D1A21">
                <w:rPr>
                  <w:rFonts w:ascii="Times New Roman" w:eastAsia="Times New Roman" w:hAnsi="Times New Roman" w:cs="Times New Roman"/>
                  <w:color w:val="000000"/>
                </w:rPr>
                <w:t xml:space="preserve"> of non-rare recurrent events</w:t>
              </w:r>
            </w:ins>
            <w:ins w:id="23" w:author="Kenneth Lee" w:date="2023-09-11T10:55:00Z">
              <w:r>
                <w:rPr>
                  <w:rFonts w:ascii="Times New Roman" w:eastAsia="Times New Roman" w:hAnsi="Times New Roman" w:cs="Times New Roman"/>
                  <w:color w:val="000000"/>
                </w:rPr>
                <w:t xml:space="preserve">. Oral presentation at the </w:t>
              </w:r>
            </w:ins>
            <w:ins w:id="24" w:author="Kenneth Lee" w:date="2023-09-11T10:58:00Z">
              <w:r w:rsidR="002D1A21">
                <w:rPr>
                  <w:rFonts w:ascii="Times New Roman" w:eastAsia="Times New Roman" w:hAnsi="Times New Roman" w:cs="Times New Roman"/>
                  <w:color w:val="000000"/>
                </w:rPr>
                <w:t>Royal Statistical Society</w:t>
              </w:r>
              <w:r w:rsidR="00C54243">
                <w:rPr>
                  <w:rFonts w:ascii="Times New Roman" w:eastAsia="Times New Roman" w:hAnsi="Times New Roman" w:cs="Times New Roman"/>
                  <w:color w:val="000000"/>
                </w:rPr>
                <w:t xml:space="preserve"> International Conference 2023</w:t>
              </w:r>
            </w:ins>
            <w:ins w:id="25" w:author="Kenneth Lee" w:date="2023-09-11T10:55:00Z">
              <w:r>
                <w:rPr>
                  <w:rFonts w:ascii="Times New Roman" w:eastAsia="Times New Roman" w:hAnsi="Times New Roman" w:cs="Times New Roman"/>
                  <w:color w:val="000000"/>
                </w:rPr>
                <w:t xml:space="preserve">, </w:t>
              </w:r>
            </w:ins>
            <w:ins w:id="26" w:author="Kenneth Lee" w:date="2023-09-11T10:58:00Z">
              <w:r w:rsidR="00C54243">
                <w:rPr>
                  <w:rFonts w:ascii="Times New Roman" w:eastAsia="Times New Roman" w:hAnsi="Times New Roman" w:cs="Times New Roman"/>
                  <w:color w:val="000000"/>
                </w:rPr>
                <w:t>Harrogate</w:t>
              </w:r>
            </w:ins>
            <w:ins w:id="27" w:author="Kenneth Lee" w:date="2023-09-11T10:55:00Z">
              <w:r>
                <w:rPr>
                  <w:rFonts w:ascii="Times New Roman" w:eastAsia="Times New Roman" w:hAnsi="Times New Roman" w:cs="Times New Roman"/>
                  <w:color w:val="000000"/>
                </w:rPr>
                <w:t xml:space="preserve">, </w:t>
              </w:r>
            </w:ins>
            <w:ins w:id="28" w:author="Kenneth Lee" w:date="2023-09-11T10:58:00Z">
              <w:r w:rsidR="00C54243">
                <w:rPr>
                  <w:rFonts w:ascii="Times New Roman" w:eastAsia="Times New Roman" w:hAnsi="Times New Roman" w:cs="Times New Roman"/>
                  <w:color w:val="000000"/>
                </w:rPr>
                <w:t>England</w:t>
              </w:r>
            </w:ins>
            <w:ins w:id="29" w:author="Kenneth Lee" w:date="2023-09-11T10:55:00Z">
              <w:r>
                <w:rPr>
                  <w:rFonts w:ascii="Times New Roman" w:eastAsia="Times New Roman" w:hAnsi="Times New Roman" w:cs="Times New Roman"/>
                  <w:color w:val="000000"/>
                </w:rPr>
                <w:t>.</w:t>
              </w:r>
            </w:ins>
          </w:p>
          <w:p w14:paraId="4922D277" w14:textId="77777777" w:rsidR="00820E9B" w:rsidRPr="00820E9B" w:rsidRDefault="00820E9B" w:rsidP="00820E9B">
            <w:pPr>
              <w:tabs>
                <w:tab w:val="left" w:pos="180"/>
              </w:tabs>
              <w:rPr>
                <w:ins w:id="30" w:author="Kenneth Lee" w:date="2023-09-11T10:55:00Z"/>
                <w:rFonts w:ascii="Times New Roman" w:eastAsia="Times New Roman" w:hAnsi="Times New Roman" w:cs="Times New Roman"/>
                <w:color w:val="000000"/>
                <w:rPrChange w:id="31" w:author="Kenneth Lee" w:date="2023-09-11T10:55:00Z">
                  <w:rPr>
                    <w:ins w:id="32" w:author="Kenneth Lee" w:date="2023-09-11T10:55:00Z"/>
                    <w:rFonts w:ascii="Times New Roman" w:eastAsia="Times New Roman" w:hAnsi="Times New Roman" w:cs="Times New Roman"/>
                    <w:b/>
                    <w:bCs/>
                    <w:color w:val="000000"/>
                  </w:rPr>
                </w:rPrChange>
              </w:rPr>
              <w:pPrChange w:id="33" w:author="Kenneth Lee" w:date="2023-09-11T10:55:00Z">
                <w:pPr>
                  <w:pStyle w:val="ListParagraph"/>
                  <w:numPr>
                    <w:numId w:val="18"/>
                  </w:numPr>
                  <w:tabs>
                    <w:tab w:val="left" w:pos="180"/>
                  </w:tabs>
                  <w:ind w:left="540" w:hanging="360"/>
                </w:pPr>
              </w:pPrChange>
            </w:pPr>
          </w:p>
          <w:p w14:paraId="2F7EC61E" w14:textId="4518E748" w:rsidR="00820E9B" w:rsidRDefault="00820E9B" w:rsidP="00820E9B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540"/>
              <w:rPr>
                <w:ins w:id="34" w:author="Kenneth Lee" w:date="2023-09-11T10:55:00Z"/>
                <w:rFonts w:ascii="Times New Roman" w:eastAsia="Times New Roman" w:hAnsi="Times New Roman" w:cs="Times New Roman"/>
                <w:color w:val="000000"/>
              </w:rPr>
            </w:pPr>
            <w:ins w:id="35" w:author="Kenneth Lee" w:date="2023-09-11T10:55:00Z">
              <w:r w:rsidRPr="00670892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>Lee, K.</w:t>
              </w:r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 xml:space="preserve"> </w:t>
              </w:r>
              <w:r w:rsidRPr="00670892"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>M</w:t>
              </w:r>
              <w:r>
                <w:rPr>
                  <w:rFonts w:ascii="Times New Roman" w:eastAsia="Times New Roman" w:hAnsi="Times New Roman" w:cs="Times New Roman"/>
                  <w:b/>
                  <w:bCs/>
                  <w:color w:val="000000"/>
                </w:rPr>
                <w:t>.</w:t>
              </w:r>
              <w:r>
                <w:rPr>
                  <w:rFonts w:ascii="Times New Roman" w:eastAsia="Times New Roman" w:hAnsi="Times New Roman" w:cs="Times New Roman"/>
                  <w:color w:val="000000"/>
                </w:rPr>
                <w:t>, (202</w:t>
              </w:r>
            </w:ins>
            <w:ins w:id="36" w:author="Kenneth Lee" w:date="2023-09-11T10:56:00Z">
              <w:r>
                <w:rPr>
                  <w:rFonts w:ascii="Times New Roman" w:eastAsia="Times New Roman" w:hAnsi="Times New Roman" w:cs="Times New Roman"/>
                  <w:color w:val="000000"/>
                </w:rPr>
                <w:t>3</w:t>
              </w:r>
            </w:ins>
            <w:ins w:id="37" w:author="Kenneth Lee" w:date="2023-09-11T10:55:00Z">
              <w:r>
                <w:rPr>
                  <w:rFonts w:ascii="Times New Roman" w:eastAsia="Times New Roman" w:hAnsi="Times New Roman" w:cs="Times New Roman"/>
                  <w:color w:val="000000"/>
                </w:rPr>
                <w:t xml:space="preserve">, </w:t>
              </w:r>
            </w:ins>
            <w:ins w:id="38" w:author="Kenneth Lee" w:date="2023-09-11T10:56:00Z">
              <w:r>
                <w:rPr>
                  <w:rFonts w:ascii="Times New Roman" w:eastAsia="Times New Roman" w:hAnsi="Times New Roman" w:cs="Times New Roman"/>
                  <w:color w:val="000000"/>
                </w:rPr>
                <w:t>September</w:t>
              </w:r>
            </w:ins>
            <w:ins w:id="39" w:author="Kenneth Lee" w:date="2023-09-11T10:55:00Z">
              <w:r>
                <w:rPr>
                  <w:rFonts w:ascii="Times New Roman" w:eastAsia="Times New Roman" w:hAnsi="Times New Roman" w:cs="Times New Roman"/>
                  <w:color w:val="000000"/>
                </w:rPr>
                <w:t xml:space="preserve">). </w:t>
              </w:r>
            </w:ins>
            <w:ins w:id="40" w:author="Kenneth Lee" w:date="2023-09-11T10:56:00Z">
              <w:r w:rsidR="007B6BA2">
                <w:rPr>
                  <w:rFonts w:ascii="Times New Roman" w:eastAsia="Times New Roman" w:hAnsi="Times New Roman" w:cs="Times New Roman"/>
                  <w:color w:val="000000"/>
                </w:rPr>
                <w:t>Boxing with</w:t>
              </w:r>
            </w:ins>
            <w:ins w:id="41" w:author="Kenneth Lee" w:date="2023-09-11T10:57:00Z">
              <w:r w:rsidR="007B6BA2">
                <w:rPr>
                  <w:rFonts w:ascii="Times New Roman" w:eastAsia="Times New Roman" w:hAnsi="Times New Roman" w:cs="Times New Roman"/>
                  <w:color w:val="000000"/>
                </w:rPr>
                <w:t xml:space="preserve"> George Box</w:t>
              </w:r>
            </w:ins>
            <w:ins w:id="42" w:author="Kenneth Lee" w:date="2023-09-11T10:55:00Z">
              <w:r>
                <w:rPr>
                  <w:rFonts w:ascii="Times New Roman" w:eastAsia="Times New Roman" w:hAnsi="Times New Roman" w:cs="Times New Roman"/>
                  <w:color w:val="000000"/>
                </w:rPr>
                <w:t xml:space="preserve">. </w:t>
              </w:r>
            </w:ins>
            <w:ins w:id="43" w:author="Kenneth Lee" w:date="2023-09-11T10:58:00Z">
              <w:r w:rsidR="00C54243">
                <w:rPr>
                  <w:rFonts w:ascii="Times New Roman" w:eastAsia="Times New Roman" w:hAnsi="Times New Roman" w:cs="Times New Roman"/>
                  <w:color w:val="000000"/>
                </w:rPr>
                <w:t>Oral presentation at the Royal Statistical Society International Conference 2023, Harrogate, England</w:t>
              </w:r>
            </w:ins>
            <w:ins w:id="44" w:author="Kenneth Lee" w:date="2023-09-11T10:55:00Z">
              <w:r>
                <w:rPr>
                  <w:rFonts w:ascii="Times New Roman" w:eastAsia="Times New Roman" w:hAnsi="Times New Roman" w:cs="Times New Roman"/>
                  <w:color w:val="000000"/>
                </w:rPr>
                <w:t>.</w:t>
              </w:r>
            </w:ins>
          </w:p>
          <w:p w14:paraId="057A9A4E" w14:textId="77777777" w:rsidR="00820E9B" w:rsidRPr="00820E9B" w:rsidRDefault="00820E9B" w:rsidP="00820E9B">
            <w:pPr>
              <w:tabs>
                <w:tab w:val="left" w:pos="180"/>
              </w:tabs>
              <w:rPr>
                <w:ins w:id="45" w:author="Kenneth Lee" w:date="2023-09-11T10:55:00Z"/>
                <w:rFonts w:ascii="Times New Roman" w:eastAsia="Times New Roman" w:hAnsi="Times New Roman" w:cs="Times New Roman"/>
                <w:color w:val="000000"/>
                <w:rPrChange w:id="46" w:author="Kenneth Lee" w:date="2023-09-11T10:55:00Z">
                  <w:rPr>
                    <w:ins w:id="47" w:author="Kenneth Lee" w:date="2023-09-11T10:55:00Z"/>
                    <w:rFonts w:ascii="Times New Roman" w:eastAsia="Times New Roman" w:hAnsi="Times New Roman" w:cs="Times New Roman"/>
                    <w:b/>
                    <w:bCs/>
                    <w:color w:val="000000"/>
                  </w:rPr>
                </w:rPrChange>
              </w:rPr>
              <w:pPrChange w:id="48" w:author="Kenneth Lee" w:date="2023-09-11T10:55:00Z">
                <w:pPr>
                  <w:pStyle w:val="ListParagraph"/>
                  <w:numPr>
                    <w:numId w:val="18"/>
                  </w:numPr>
                  <w:tabs>
                    <w:tab w:val="left" w:pos="180"/>
                  </w:tabs>
                  <w:ind w:left="540" w:hanging="360"/>
                </w:pPr>
              </w:pPrChange>
            </w:pPr>
          </w:p>
          <w:p w14:paraId="56DA3494" w14:textId="52CFB5B4" w:rsidR="00391F00" w:rsidRDefault="00391F00" w:rsidP="00522F62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540"/>
              <w:rPr>
                <w:rFonts w:ascii="Times New Roman" w:eastAsia="Times New Roman" w:hAnsi="Times New Roman" w:cs="Times New Roman"/>
                <w:color w:val="000000"/>
              </w:rPr>
            </w:pPr>
            <w:r w:rsidRPr="0067089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Lee, K.</w:t>
            </w:r>
            <w:r w:rsidR="007771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67089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</w:t>
            </w:r>
            <w:r w:rsidR="0067089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Poh</w:t>
            </w:r>
            <w:proofErr w:type="spellEnd"/>
            <w:r w:rsidR="003F3C84">
              <w:rPr>
                <w:rFonts w:ascii="Times New Roman" w:eastAsia="Times New Roman" w:hAnsi="Times New Roman" w:cs="Times New Roman"/>
                <w:color w:val="000000"/>
              </w:rPr>
              <w:t>, Z.</w:t>
            </w:r>
            <w:r w:rsidR="007771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F3C84">
              <w:rPr>
                <w:rFonts w:ascii="Times New Roman" w:eastAsia="Times New Roman" w:hAnsi="Times New Roman" w:cs="Times New Roman"/>
                <w:color w:val="000000"/>
              </w:rPr>
              <w:t>W., Yeung K.</w:t>
            </w:r>
            <w:r w:rsidR="007771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3F3C84">
              <w:rPr>
                <w:rFonts w:ascii="Times New Roman" w:eastAsia="Times New Roman" w:hAnsi="Times New Roman" w:cs="Times New Roman"/>
                <w:color w:val="000000"/>
              </w:rPr>
              <w:t>F. (2022, February). Monitoring of treatment response in metastatic colorectal cancer patients with cfDNA</w:t>
            </w:r>
            <w:r w:rsidR="00E06D57">
              <w:rPr>
                <w:rFonts w:ascii="Times New Roman" w:eastAsia="Times New Roman" w:hAnsi="Times New Roman" w:cs="Times New Roman"/>
                <w:color w:val="000000"/>
              </w:rPr>
              <w:t xml:space="preserve">. Oral presentation at the </w:t>
            </w:r>
            <w:proofErr w:type="gramStart"/>
            <w:r w:rsidR="00E06D57">
              <w:rPr>
                <w:rFonts w:ascii="Times New Roman" w:eastAsia="Times New Roman" w:hAnsi="Times New Roman" w:cs="Times New Roman"/>
                <w:color w:val="000000"/>
              </w:rPr>
              <w:t>Duke</w:t>
            </w:r>
            <w:proofErr w:type="gramEnd"/>
            <w:r w:rsidR="00E06D57">
              <w:rPr>
                <w:rFonts w:ascii="Times New Roman" w:eastAsia="Times New Roman" w:hAnsi="Times New Roman" w:cs="Times New Roman"/>
                <w:color w:val="000000"/>
              </w:rPr>
              <w:t xml:space="preserve">-NUS PhD Student </w:t>
            </w:r>
            <w:r w:rsidR="001B751D">
              <w:rPr>
                <w:rFonts w:ascii="Times New Roman" w:eastAsia="Times New Roman" w:hAnsi="Times New Roman" w:cs="Times New Roman"/>
                <w:color w:val="000000"/>
              </w:rPr>
              <w:t xml:space="preserve">Research </w:t>
            </w:r>
            <w:r w:rsidR="00E06D57">
              <w:rPr>
                <w:rFonts w:ascii="Times New Roman" w:eastAsia="Times New Roman" w:hAnsi="Times New Roman" w:cs="Times New Roman"/>
                <w:color w:val="000000"/>
              </w:rPr>
              <w:t>Symposium</w:t>
            </w:r>
            <w:r w:rsidR="00670892">
              <w:rPr>
                <w:rFonts w:ascii="Times New Roman" w:eastAsia="Times New Roman" w:hAnsi="Times New Roman" w:cs="Times New Roman"/>
                <w:color w:val="000000"/>
              </w:rPr>
              <w:t>, Duke-NUS, Singapore.</w:t>
            </w:r>
          </w:p>
          <w:p w14:paraId="42D1A61F" w14:textId="77777777" w:rsidR="00391F00" w:rsidRDefault="00391F00" w:rsidP="00391F00">
            <w:pPr>
              <w:pStyle w:val="ListParagraph"/>
              <w:tabs>
                <w:tab w:val="left" w:pos="180"/>
              </w:tabs>
              <w:ind w:left="54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CD2821B" w14:textId="483B6BD8" w:rsidR="00A457B5" w:rsidRDefault="00A457B5" w:rsidP="00522F62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540"/>
              <w:rPr>
                <w:rFonts w:ascii="Times New Roman" w:eastAsia="Times New Roman" w:hAnsi="Times New Roman" w:cs="Times New Roman"/>
                <w:color w:val="000000"/>
              </w:rPr>
            </w:pPr>
            <w:r w:rsidRPr="00522F62">
              <w:rPr>
                <w:rFonts w:ascii="Times New Roman" w:eastAsia="Times New Roman" w:hAnsi="Times New Roman" w:cs="Times New Roman"/>
                <w:color w:val="000000"/>
              </w:rPr>
              <w:t xml:space="preserve">Hiatt, K., Hu, M., </w:t>
            </w:r>
            <w:r w:rsidRPr="00522F62">
              <w:rPr>
                <w:rFonts w:ascii="Times New Roman" w:eastAsia="Times New Roman" w:hAnsi="Times New Roman" w:cs="Times New Roman"/>
                <w:b/>
                <w:color w:val="000000"/>
              </w:rPr>
              <w:t>Lee, K.</w:t>
            </w:r>
            <w:r w:rsidR="006F19AC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M.</w:t>
            </w:r>
            <w:r w:rsidRPr="00522F62">
              <w:rPr>
                <w:rFonts w:ascii="Times New Roman" w:eastAsia="Times New Roman" w:hAnsi="Times New Roman" w:cs="Times New Roman"/>
                <w:color w:val="000000"/>
              </w:rPr>
              <w:t>, Tumas</w:t>
            </w:r>
            <w:r w:rsidR="00A3717E" w:rsidRPr="00522F62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Pr="00522F62">
              <w:rPr>
                <w:rFonts w:ascii="Times New Roman" w:eastAsia="Times New Roman" w:hAnsi="Times New Roman" w:cs="Times New Roman"/>
                <w:color w:val="000000"/>
              </w:rPr>
              <w:t>an III, R., Vega, S. (2018, July). Investigating Biomarkers of Kidney Function II. Oral present</w:t>
            </w:r>
            <w:r w:rsidR="00F63486">
              <w:rPr>
                <w:rFonts w:ascii="Times New Roman" w:eastAsia="Times New Roman" w:hAnsi="Times New Roman" w:cs="Times New Roman"/>
                <w:color w:val="000000"/>
              </w:rPr>
              <w:t>ation</w:t>
            </w:r>
            <w:r w:rsidRPr="00522F62">
              <w:rPr>
                <w:rFonts w:ascii="Times New Roman" w:eastAsia="Times New Roman" w:hAnsi="Times New Roman" w:cs="Times New Roman"/>
                <w:color w:val="000000"/>
              </w:rPr>
              <w:t xml:space="preserve"> at the Summer Institute for Training in Biostatistics (SIBS), Emory University, Atlanta, GA.</w:t>
            </w:r>
          </w:p>
          <w:p w14:paraId="338DFDF6" w14:textId="77777777" w:rsidR="009E4143" w:rsidRPr="009E4143" w:rsidRDefault="009E4143" w:rsidP="009E4143">
            <w:pPr>
              <w:tabs>
                <w:tab w:val="left" w:pos="180"/>
              </w:tabs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59D7380" w14:textId="1B396949" w:rsidR="00077475" w:rsidRPr="00522F62" w:rsidDel="002D51EB" w:rsidRDefault="00BE17EE" w:rsidP="00C429C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540"/>
              <w:rPr>
                <w:del w:id="49" w:author="Kenneth Lee" w:date="2023-09-11T10:59:00Z"/>
                <w:rFonts w:ascii="Times New Roman" w:eastAsia="Times New Roman" w:hAnsi="Times New Roman" w:cs="Times New Roman"/>
                <w:color w:val="000000"/>
              </w:rPr>
            </w:pPr>
            <w:r w:rsidRPr="002D51EB">
              <w:rPr>
                <w:rFonts w:ascii="Times New Roman" w:eastAsia="Times New Roman" w:hAnsi="Times New Roman" w:cs="Times New Roman"/>
                <w:color w:val="000000"/>
              </w:rPr>
              <w:t xml:space="preserve">Anderson, A., </w:t>
            </w:r>
            <w:r w:rsidRPr="002D51EB">
              <w:rPr>
                <w:rFonts w:ascii="Times New Roman" w:eastAsia="Times New Roman" w:hAnsi="Times New Roman" w:cs="Times New Roman"/>
                <w:b/>
                <w:color w:val="000000"/>
              </w:rPr>
              <w:t>Lee, K.</w:t>
            </w:r>
            <w:r w:rsidR="006F19AC" w:rsidRPr="002D51EB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M.</w:t>
            </w:r>
            <w:r w:rsidR="006F19AC" w:rsidRPr="002D51EB">
              <w:rPr>
                <w:rFonts w:ascii="Times New Roman" w:eastAsia="Times New Roman" w:hAnsi="Times New Roman" w:cs="Times New Roman"/>
                <w:bCs/>
                <w:color w:val="000000"/>
              </w:rPr>
              <w:t>,</w:t>
            </w:r>
            <w:r w:rsidR="00B57158" w:rsidRPr="002D51EB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2D51EB">
              <w:rPr>
                <w:rFonts w:ascii="Times New Roman" w:eastAsia="Times New Roman" w:hAnsi="Times New Roman" w:cs="Times New Roman"/>
                <w:color w:val="000000"/>
              </w:rPr>
              <w:t xml:space="preserve">Ling, S., </w:t>
            </w:r>
            <w:proofErr w:type="spellStart"/>
            <w:r w:rsidRPr="002D51EB">
              <w:rPr>
                <w:rFonts w:ascii="Times New Roman" w:eastAsia="Times New Roman" w:hAnsi="Times New Roman" w:cs="Times New Roman"/>
                <w:color w:val="000000"/>
              </w:rPr>
              <w:t>Polani</w:t>
            </w:r>
            <w:proofErr w:type="spellEnd"/>
            <w:r w:rsidRPr="002D51EB">
              <w:rPr>
                <w:rFonts w:ascii="Times New Roman" w:eastAsia="Times New Roman" w:hAnsi="Times New Roman" w:cs="Times New Roman"/>
                <w:color w:val="000000"/>
              </w:rPr>
              <w:t>, A., Wang, A.</w:t>
            </w:r>
            <w:r w:rsidR="00077475" w:rsidRPr="002D51EB">
              <w:rPr>
                <w:rFonts w:ascii="Times New Roman" w:eastAsia="Times New Roman" w:hAnsi="Times New Roman" w:cs="Times New Roman"/>
                <w:color w:val="000000"/>
              </w:rPr>
              <w:t xml:space="preserve"> (2018, July). Investigating Biomarkers of Kidney Function. Oral present</w:t>
            </w:r>
            <w:r w:rsidR="00F63486" w:rsidRPr="002D51EB">
              <w:rPr>
                <w:rFonts w:ascii="Times New Roman" w:eastAsia="Times New Roman" w:hAnsi="Times New Roman" w:cs="Times New Roman"/>
                <w:color w:val="000000"/>
              </w:rPr>
              <w:t>ation</w:t>
            </w:r>
            <w:r w:rsidR="00077475" w:rsidRPr="002D51EB">
              <w:rPr>
                <w:rFonts w:ascii="Times New Roman" w:eastAsia="Times New Roman" w:hAnsi="Times New Roman" w:cs="Times New Roman"/>
                <w:color w:val="000000"/>
              </w:rPr>
              <w:t xml:space="preserve"> at the Summer Institute for Training in Biostatistics (SIBS), Emory University, Atlanta, GA.</w:t>
            </w:r>
          </w:p>
          <w:p w14:paraId="5460E52E" w14:textId="2D80F42E" w:rsidR="00EB7C84" w:rsidRPr="002D51EB" w:rsidDel="002D51EB" w:rsidRDefault="00EB7C84" w:rsidP="00C429CE">
            <w:pPr>
              <w:tabs>
                <w:tab w:val="left" w:pos="180"/>
              </w:tabs>
              <w:contextualSpacing/>
              <w:rPr>
                <w:del w:id="50" w:author="Kenneth Lee" w:date="2023-09-11T10:58:00Z"/>
                <w:rFonts w:ascii="Times New Roman" w:eastAsia="Times New Roman" w:hAnsi="Times New Roman" w:cs="Times New Roman"/>
                <w:color w:val="000000"/>
              </w:rPr>
            </w:pPr>
          </w:p>
          <w:p w14:paraId="42118AF3" w14:textId="09DA25ED" w:rsidR="00820E9B" w:rsidRPr="006D7448" w:rsidRDefault="00CC1A3E" w:rsidP="00820E9B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540"/>
              <w:rPr>
                <w:rFonts w:ascii="Times New Roman" w:eastAsia="Times New Roman" w:hAnsi="Times New Roman" w:cs="Times New Roman"/>
                <w:color w:val="000000"/>
              </w:rPr>
            </w:pPr>
            <w:del w:id="51" w:author="Kenneth Lee" w:date="2023-09-11T10:58:00Z">
              <w:r w:rsidRPr="00522F62" w:rsidDel="002D51EB">
                <w:rPr>
                  <w:rFonts w:ascii="Times New Roman" w:eastAsia="Times New Roman" w:hAnsi="Times New Roman" w:cs="Times New Roman"/>
                  <w:color w:val="000000"/>
                </w:rPr>
                <w:delText xml:space="preserve">Holloway, J., </w:delText>
              </w:r>
              <w:r w:rsidRPr="00522F62" w:rsidDel="002D51EB">
                <w:rPr>
                  <w:rFonts w:ascii="Times New Roman" w:eastAsia="Times New Roman" w:hAnsi="Times New Roman" w:cs="Times New Roman"/>
                  <w:b/>
                  <w:color w:val="000000"/>
                </w:rPr>
                <w:delText xml:space="preserve">Lee, </w:delText>
              </w:r>
              <w:r w:rsidR="00B57158" w:rsidRPr="00522F62" w:rsidDel="002D51EB">
                <w:rPr>
                  <w:rFonts w:ascii="Times New Roman" w:eastAsia="Times New Roman" w:hAnsi="Times New Roman" w:cs="Times New Roman"/>
                  <w:b/>
                  <w:color w:val="000000"/>
                </w:rPr>
                <w:delText>K.</w:delText>
              </w:r>
              <w:r w:rsidR="006F19AC" w:rsidDel="002D51EB">
                <w:rPr>
                  <w:rFonts w:ascii="Times New Roman" w:eastAsia="Times New Roman" w:hAnsi="Times New Roman" w:cs="Times New Roman"/>
                  <w:b/>
                  <w:color w:val="000000"/>
                </w:rPr>
                <w:delText xml:space="preserve"> M.</w:delText>
              </w:r>
              <w:r w:rsidRPr="00522F62" w:rsidDel="002D51EB">
                <w:rPr>
                  <w:rFonts w:ascii="Times New Roman" w:eastAsia="Times New Roman" w:hAnsi="Times New Roman" w:cs="Times New Roman"/>
                  <w:color w:val="000000"/>
                </w:rPr>
                <w:delText>, Ling, S.,</w:delText>
              </w:r>
              <w:r w:rsidR="008751CB" w:rsidRPr="00522F62" w:rsidDel="002D51EB">
                <w:rPr>
                  <w:rFonts w:ascii="Times New Roman" w:eastAsia="Times New Roman" w:hAnsi="Times New Roman" w:cs="Times New Roman"/>
                  <w:color w:val="000000"/>
                </w:rPr>
                <w:delText xml:space="preserve"> Struzeski, J. (2018, June).</w:delText>
              </w:r>
              <w:r w:rsidRPr="00522F62" w:rsidDel="002D51EB">
                <w:rPr>
                  <w:rFonts w:ascii="Times New Roman" w:eastAsia="Times New Roman" w:hAnsi="Times New Roman" w:cs="Times New Roman"/>
                  <w:color w:val="000000"/>
                </w:rPr>
                <w:delText xml:space="preserve"> </w:delText>
              </w:r>
              <w:r w:rsidR="009B4D0A" w:rsidRPr="00522F62" w:rsidDel="002D51EB">
                <w:rPr>
                  <w:rFonts w:ascii="Times New Roman" w:eastAsia="Times New Roman" w:hAnsi="Times New Roman" w:cs="Times New Roman"/>
                  <w:color w:val="000000"/>
                </w:rPr>
                <w:delText>Comparing Caregiver Ratings for Behavior Responses of C</w:delText>
              </w:r>
              <w:r w:rsidR="00BF041F" w:rsidRPr="00522F62" w:rsidDel="002D51EB">
                <w:rPr>
                  <w:rFonts w:ascii="Times New Roman" w:eastAsia="Times New Roman" w:hAnsi="Times New Roman" w:cs="Times New Roman"/>
                  <w:color w:val="000000"/>
                </w:rPr>
                <w:delText>hi</w:delText>
              </w:r>
              <w:r w:rsidR="009B4D0A" w:rsidRPr="00522F62" w:rsidDel="002D51EB">
                <w:rPr>
                  <w:rFonts w:ascii="Times New Roman" w:eastAsia="Times New Roman" w:hAnsi="Times New Roman" w:cs="Times New Roman"/>
                  <w:color w:val="000000"/>
                </w:rPr>
                <w:delText>ldren with Sleep Apnea</w:delText>
              </w:r>
              <w:r w:rsidR="00AA26C4" w:rsidRPr="00522F62" w:rsidDel="002D51EB">
                <w:rPr>
                  <w:rFonts w:ascii="Times New Roman" w:eastAsia="Times New Roman" w:hAnsi="Times New Roman" w:cs="Times New Roman"/>
                  <w:color w:val="000000"/>
                </w:rPr>
                <w:delText>. Oral present</w:delText>
              </w:r>
              <w:r w:rsidR="00F63486" w:rsidDel="002D51EB">
                <w:rPr>
                  <w:rFonts w:ascii="Times New Roman" w:eastAsia="Times New Roman" w:hAnsi="Times New Roman" w:cs="Times New Roman"/>
                  <w:color w:val="000000"/>
                </w:rPr>
                <w:delText>ation</w:delText>
              </w:r>
              <w:r w:rsidR="00AA26C4" w:rsidRPr="00522F62" w:rsidDel="002D51EB">
                <w:rPr>
                  <w:rFonts w:ascii="Times New Roman" w:eastAsia="Times New Roman" w:hAnsi="Times New Roman" w:cs="Times New Roman"/>
                  <w:color w:val="000000"/>
                </w:rPr>
                <w:delText xml:space="preserve"> at the Summer Institute for Training in Biostatistics (SIBS), Emory University, Atlanta, GA.</w:delText>
              </w:r>
            </w:del>
          </w:p>
        </w:tc>
      </w:tr>
    </w:tbl>
    <w:p w14:paraId="2EAFE4E5" w14:textId="1C7393CC" w:rsidR="00402976" w:rsidRPr="00541250" w:rsidDel="00820E9B" w:rsidRDefault="00402976" w:rsidP="005E2230">
      <w:pPr>
        <w:tabs>
          <w:tab w:val="left" w:pos="180"/>
        </w:tabs>
        <w:spacing w:after="0" w:line="240" w:lineRule="auto"/>
        <w:contextualSpacing/>
        <w:rPr>
          <w:del w:id="52" w:author="Kenneth Lee" w:date="2023-09-11T10:56:00Z"/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TableGrid"/>
        <w:tblW w:w="1079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53" w:author="Kenneth Lee" w:date="2023-09-11T11:00:00Z">
          <w:tblPr>
            <w:tblStyle w:val="TableGrid"/>
            <w:tblW w:w="10790" w:type="dxa"/>
            <w:tblInd w:w="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0790"/>
        <w:tblGridChange w:id="54">
          <w:tblGrid>
            <w:gridCol w:w="10790"/>
          </w:tblGrid>
        </w:tblGridChange>
      </w:tblGrid>
      <w:tr w:rsidR="006D7448" w:rsidDel="00820E9B" w14:paraId="26C96370" w14:textId="4E6D22C0" w:rsidTr="006507E6">
        <w:trPr>
          <w:del w:id="55" w:author="Kenneth Lee" w:date="2023-09-11T10:56:00Z"/>
        </w:trPr>
        <w:tc>
          <w:tcPr>
            <w:tcW w:w="10800" w:type="dxa"/>
            <w:tcPrChange w:id="56" w:author="Kenneth Lee" w:date="2023-09-11T11:00:00Z">
              <w:tcPr>
                <w:tcW w:w="10800" w:type="dxa"/>
              </w:tcPr>
            </w:tcPrChange>
          </w:tcPr>
          <w:p w14:paraId="16F88BE5" w14:textId="3278AD30" w:rsidR="006D7448" w:rsidRPr="00522F62" w:rsidDel="00820E9B" w:rsidRDefault="006D7448" w:rsidP="006D744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540"/>
              <w:rPr>
                <w:del w:id="57" w:author="Kenneth Lee" w:date="2023-09-11T10:56:00Z"/>
                <w:rFonts w:ascii="Times New Roman" w:eastAsia="Times New Roman" w:hAnsi="Times New Roman" w:cs="Times New Roman"/>
                <w:color w:val="000000"/>
              </w:rPr>
            </w:pPr>
            <w:del w:id="58" w:author="Kenneth Lee" w:date="2023-09-11T10:56:00Z">
              <w:r w:rsidRPr="00522F62" w:rsidDel="00820E9B">
                <w:rPr>
                  <w:rFonts w:ascii="Times New Roman" w:eastAsia="Times New Roman" w:hAnsi="Times New Roman" w:cs="Times New Roman"/>
                  <w:b/>
                  <w:color w:val="000000"/>
                </w:rPr>
                <w:delText>Lee, K.</w:delText>
              </w:r>
              <w:r w:rsidDel="00820E9B">
                <w:rPr>
                  <w:rFonts w:ascii="Times New Roman" w:eastAsia="Times New Roman" w:hAnsi="Times New Roman" w:cs="Times New Roman"/>
                  <w:b/>
                  <w:color w:val="000000"/>
                </w:rPr>
                <w:delText xml:space="preserve"> M.</w:delText>
              </w:r>
              <w:r w:rsidRPr="00522F62" w:rsidDel="00820E9B">
                <w:rPr>
                  <w:rFonts w:ascii="Times New Roman" w:eastAsia="Times New Roman" w:hAnsi="Times New Roman" w:cs="Times New Roman"/>
                  <w:color w:val="000000"/>
                </w:rPr>
                <w:delText xml:space="preserve">, Corbett, C. (2017, November). Effect of Photoperiod and Brain Injury on Aromatase Expression in Japanese Quail. Poster presentation at the Society for Neuroscience </w:delText>
              </w:r>
              <w:r w:rsidDel="00820E9B">
                <w:rPr>
                  <w:rFonts w:ascii="Times New Roman" w:eastAsia="Times New Roman" w:hAnsi="Times New Roman" w:cs="Times New Roman"/>
                  <w:color w:val="000000"/>
                </w:rPr>
                <w:delText xml:space="preserve">(SFN) </w:delText>
              </w:r>
              <w:r w:rsidRPr="00522F62" w:rsidDel="00820E9B">
                <w:rPr>
                  <w:rFonts w:ascii="Times New Roman" w:eastAsia="Times New Roman" w:hAnsi="Times New Roman" w:cs="Times New Roman"/>
                  <w:color w:val="000000"/>
                </w:rPr>
                <w:delText>Undergraduate Research Poster Session, Washington D.C.</w:delText>
              </w:r>
            </w:del>
          </w:p>
          <w:p w14:paraId="581B9041" w14:textId="5A98D5F7" w:rsidR="006D7448" w:rsidRPr="003C477C" w:rsidDel="00820E9B" w:rsidRDefault="006D7448" w:rsidP="006D7448">
            <w:pPr>
              <w:tabs>
                <w:tab w:val="left" w:pos="180"/>
              </w:tabs>
              <w:contextualSpacing/>
              <w:rPr>
                <w:del w:id="59" w:author="Kenneth Lee" w:date="2023-09-11T10:56:00Z"/>
                <w:rFonts w:ascii="Times New Roman" w:eastAsia="Times New Roman" w:hAnsi="Times New Roman" w:cs="Times New Roman"/>
                <w:color w:val="000000"/>
              </w:rPr>
            </w:pPr>
          </w:p>
          <w:p w14:paraId="35B67314" w14:textId="1F743396" w:rsidR="006D7448" w:rsidDel="00820E9B" w:rsidRDefault="006D7448" w:rsidP="006D744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540"/>
              <w:rPr>
                <w:del w:id="60" w:author="Kenneth Lee" w:date="2023-09-11T10:56:00Z"/>
                <w:rFonts w:ascii="Times New Roman" w:eastAsia="Times New Roman" w:hAnsi="Times New Roman" w:cs="Times New Roman"/>
                <w:color w:val="000000"/>
              </w:rPr>
            </w:pPr>
            <w:del w:id="61" w:author="Kenneth Lee" w:date="2023-09-11T10:56:00Z">
              <w:r w:rsidRPr="00522F62" w:rsidDel="00820E9B">
                <w:rPr>
                  <w:rFonts w:ascii="Times New Roman" w:eastAsia="Times New Roman" w:hAnsi="Times New Roman" w:cs="Times New Roman"/>
                  <w:b/>
                  <w:color w:val="000000"/>
                </w:rPr>
                <w:delText>Lee, K.</w:delText>
              </w:r>
              <w:r w:rsidDel="00820E9B">
                <w:rPr>
                  <w:rFonts w:ascii="Times New Roman" w:eastAsia="Times New Roman" w:hAnsi="Times New Roman" w:cs="Times New Roman"/>
                  <w:b/>
                  <w:color w:val="000000"/>
                </w:rPr>
                <w:delText xml:space="preserve"> M.</w:delText>
              </w:r>
              <w:r w:rsidRPr="00522F62" w:rsidDel="00820E9B">
                <w:rPr>
                  <w:rFonts w:ascii="Times New Roman" w:eastAsia="Times New Roman" w:hAnsi="Times New Roman" w:cs="Times New Roman"/>
                  <w:color w:val="000000"/>
                </w:rPr>
                <w:delText>, Corbett, C. (2017, September). Comparative Analysis of Steroid Mediated Neuroprotection Across Vertebrates. Oral present</w:delText>
              </w:r>
              <w:r w:rsidDel="00820E9B">
                <w:rPr>
                  <w:rFonts w:ascii="Times New Roman" w:eastAsia="Times New Roman" w:hAnsi="Times New Roman" w:cs="Times New Roman"/>
                  <w:color w:val="000000"/>
                </w:rPr>
                <w:delText>ation</w:delText>
              </w:r>
              <w:r w:rsidRPr="00522F62" w:rsidDel="00820E9B">
                <w:rPr>
                  <w:rFonts w:ascii="Times New Roman" w:eastAsia="Times New Roman" w:hAnsi="Times New Roman" w:cs="Times New Roman"/>
                  <w:color w:val="000000"/>
                </w:rPr>
                <w:delText xml:space="preserve"> at Undergraduate Research Summer </w:delText>
              </w:r>
              <w:r w:rsidDel="00820E9B">
                <w:rPr>
                  <w:rFonts w:ascii="Times New Roman" w:eastAsia="Times New Roman" w:hAnsi="Times New Roman" w:cs="Times New Roman"/>
                  <w:color w:val="000000"/>
                </w:rPr>
                <w:delText xml:space="preserve">Institute </w:delText>
              </w:r>
              <w:r w:rsidRPr="00522F62" w:rsidDel="00820E9B">
                <w:rPr>
                  <w:rFonts w:ascii="Times New Roman" w:eastAsia="Times New Roman" w:hAnsi="Times New Roman" w:cs="Times New Roman"/>
                  <w:color w:val="000000"/>
                </w:rPr>
                <w:delText>Symposium (URSI), Vassar College, Poughkeepsie, NY.</w:delText>
              </w:r>
            </w:del>
          </w:p>
          <w:p w14:paraId="3369A6C6" w14:textId="47EBB4D1" w:rsidR="006D7448" w:rsidRPr="006D7448" w:rsidDel="00820E9B" w:rsidRDefault="006D7448" w:rsidP="006D7448">
            <w:pPr>
              <w:pStyle w:val="ListParagraph"/>
              <w:rPr>
                <w:del w:id="62" w:author="Kenneth Lee" w:date="2023-09-11T10:56:00Z"/>
                <w:rFonts w:ascii="Times New Roman" w:eastAsia="Times New Roman" w:hAnsi="Times New Roman" w:cs="Times New Roman"/>
                <w:b/>
                <w:color w:val="000000"/>
              </w:rPr>
            </w:pPr>
          </w:p>
          <w:p w14:paraId="01BC1049" w14:textId="535DBECA" w:rsidR="006D7448" w:rsidRPr="006D7448" w:rsidDel="00820E9B" w:rsidRDefault="006D7448" w:rsidP="006D7448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540"/>
              <w:rPr>
                <w:del w:id="63" w:author="Kenneth Lee" w:date="2023-09-11T10:56:00Z"/>
                <w:rFonts w:ascii="Times New Roman" w:eastAsia="Times New Roman" w:hAnsi="Times New Roman" w:cs="Times New Roman"/>
                <w:color w:val="000000"/>
              </w:rPr>
            </w:pPr>
            <w:del w:id="64" w:author="Kenneth Lee" w:date="2023-09-11T10:56:00Z">
              <w:r w:rsidRPr="006D7448" w:rsidDel="00820E9B">
                <w:rPr>
                  <w:rFonts w:ascii="Times New Roman" w:eastAsia="Times New Roman" w:hAnsi="Times New Roman" w:cs="Times New Roman"/>
                  <w:b/>
                  <w:color w:val="000000"/>
                </w:rPr>
                <w:delText>Lee, K. M.</w:delText>
              </w:r>
              <w:r w:rsidRPr="006D7448" w:rsidDel="00820E9B">
                <w:rPr>
                  <w:rFonts w:ascii="Times New Roman" w:eastAsia="Times New Roman" w:hAnsi="Times New Roman" w:cs="Times New Roman"/>
                  <w:color w:val="000000"/>
                </w:rPr>
                <w:delText xml:space="preserve"> (2016, August). The Role of the P2Y12 Receptor in Microglial Development. Oral presentation at the Summer Undergraduate Research Program (SURP) in Neuroscience, Rutgers-Robert Wood Johnson Medical School, New-Brunswick, NJ.</w:delText>
              </w:r>
            </w:del>
          </w:p>
        </w:tc>
      </w:tr>
    </w:tbl>
    <w:tbl>
      <w:tblPr>
        <w:tblStyle w:val="TableGrid"/>
        <w:tblW w:w="10790" w:type="dxa"/>
        <w:tblInd w:w="5" w:type="dxa"/>
        <w:tblLook w:val="04A0" w:firstRow="1" w:lastRow="0" w:firstColumn="1" w:lastColumn="0" w:noHBand="0" w:noVBand="1"/>
        <w:tblPrChange w:id="65" w:author="Kenneth Lee" w:date="2023-09-11T11:00:00Z">
          <w:tblPr>
            <w:tblStyle w:val="TableGrid"/>
            <w:tblW w:w="10790" w:type="dxa"/>
            <w:tblInd w:w="5" w:type="dxa"/>
            <w:tblLook w:val="04A0" w:firstRow="1" w:lastRow="0" w:firstColumn="1" w:lastColumn="0" w:noHBand="0" w:noVBand="1"/>
          </w:tblPr>
        </w:tblPrChange>
      </w:tblPr>
      <w:tblGrid>
        <w:gridCol w:w="10790"/>
        <w:tblGridChange w:id="66">
          <w:tblGrid>
            <w:gridCol w:w="10790"/>
          </w:tblGrid>
        </w:tblGridChange>
      </w:tblGrid>
      <w:tr w:rsidR="002D51EB" w14:paraId="45AD62C5" w14:textId="77777777" w:rsidTr="006507E6">
        <w:trPr>
          <w:trHeight w:val="562"/>
          <w:ins w:id="67" w:author="Kenneth Lee" w:date="2023-09-11T10:59:00Z"/>
          <w:trPrChange w:id="68" w:author="Kenneth Lee" w:date="2023-09-11T11:00:00Z">
            <w:trPr>
              <w:trHeight w:val="562"/>
            </w:trPr>
          </w:trPrChange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tcPrChange w:id="69" w:author="Kenneth Lee" w:date="2023-09-11T11:00:00Z">
              <w:tcPr>
                <w:tcW w:w="10790" w:type="dxa"/>
              </w:tcPr>
            </w:tcPrChange>
          </w:tcPr>
          <w:p w14:paraId="6809FCE4" w14:textId="77777777" w:rsidR="002D51EB" w:rsidRDefault="002D51EB" w:rsidP="002D51EB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540"/>
              <w:rPr>
                <w:ins w:id="70" w:author="Kenneth Lee" w:date="2023-09-11T10:59:00Z"/>
                <w:rFonts w:ascii="Times New Roman" w:eastAsia="Times New Roman" w:hAnsi="Times New Roman" w:cs="Times New Roman"/>
                <w:color w:val="000000"/>
              </w:rPr>
            </w:pPr>
            <w:ins w:id="71" w:author="Kenneth Lee" w:date="2023-09-11T10:59:00Z">
              <w:r w:rsidRPr="00522F62">
                <w:rPr>
                  <w:rFonts w:ascii="Times New Roman" w:eastAsia="Times New Roman" w:hAnsi="Times New Roman" w:cs="Times New Roman"/>
                  <w:color w:val="000000"/>
                </w:rPr>
                <w:lastRenderedPageBreak/>
                <w:t xml:space="preserve">Holloway, J., </w:t>
              </w:r>
              <w:r w:rsidRPr="00522F62">
                <w:rPr>
                  <w:rFonts w:ascii="Times New Roman" w:eastAsia="Times New Roman" w:hAnsi="Times New Roman" w:cs="Times New Roman"/>
                  <w:b/>
                  <w:color w:val="000000"/>
                </w:rPr>
                <w:t>Lee, K.</w:t>
              </w:r>
              <w:r>
                <w:rPr>
                  <w:rFonts w:ascii="Times New Roman" w:eastAsia="Times New Roman" w:hAnsi="Times New Roman" w:cs="Times New Roman"/>
                  <w:b/>
                  <w:color w:val="000000"/>
                </w:rPr>
                <w:t xml:space="preserve"> M.</w:t>
              </w:r>
              <w:r w:rsidRPr="00522F62">
                <w:rPr>
                  <w:rFonts w:ascii="Times New Roman" w:eastAsia="Times New Roman" w:hAnsi="Times New Roman" w:cs="Times New Roman"/>
                  <w:color w:val="000000"/>
                </w:rPr>
                <w:t xml:space="preserve">, Ling, S., </w:t>
              </w:r>
              <w:proofErr w:type="spellStart"/>
              <w:r w:rsidRPr="00522F62">
                <w:rPr>
                  <w:rFonts w:ascii="Times New Roman" w:eastAsia="Times New Roman" w:hAnsi="Times New Roman" w:cs="Times New Roman"/>
                  <w:color w:val="000000"/>
                </w:rPr>
                <w:t>Struzeski</w:t>
              </w:r>
              <w:proofErr w:type="spellEnd"/>
              <w:r w:rsidRPr="00522F62">
                <w:rPr>
                  <w:rFonts w:ascii="Times New Roman" w:eastAsia="Times New Roman" w:hAnsi="Times New Roman" w:cs="Times New Roman"/>
                  <w:color w:val="000000"/>
                </w:rPr>
                <w:t>, J. (2018, June). Comparing Caregiver Ratings for Behavior Responses of Children with Sleep Apnea. Oral present</w:t>
              </w:r>
              <w:r>
                <w:rPr>
                  <w:rFonts w:ascii="Times New Roman" w:eastAsia="Times New Roman" w:hAnsi="Times New Roman" w:cs="Times New Roman"/>
                  <w:color w:val="000000"/>
                </w:rPr>
                <w:t>ation</w:t>
              </w:r>
              <w:r w:rsidRPr="00522F62">
                <w:rPr>
                  <w:rFonts w:ascii="Times New Roman" w:eastAsia="Times New Roman" w:hAnsi="Times New Roman" w:cs="Times New Roman"/>
                  <w:color w:val="000000"/>
                </w:rPr>
                <w:t xml:space="preserve"> at the Summer Institute for Training in Biostatistics (SIBS), Emory University, Atlanta, GA.</w:t>
              </w:r>
            </w:ins>
          </w:p>
          <w:p w14:paraId="6237995B" w14:textId="77777777" w:rsidR="002D51EB" w:rsidRPr="009F6C6B" w:rsidRDefault="002D51EB" w:rsidP="002D51EB">
            <w:pPr>
              <w:pStyle w:val="ListParagraph"/>
              <w:rPr>
                <w:ins w:id="72" w:author="Kenneth Lee" w:date="2023-09-11T10:59:00Z"/>
                <w:rFonts w:ascii="Times New Roman" w:eastAsia="Times New Roman" w:hAnsi="Times New Roman" w:cs="Times New Roman"/>
                <w:color w:val="000000"/>
              </w:rPr>
            </w:pPr>
          </w:p>
          <w:p w14:paraId="0A0332CB" w14:textId="77777777" w:rsidR="002D51EB" w:rsidRPr="00522F62" w:rsidRDefault="002D51EB" w:rsidP="002D51EB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540"/>
              <w:rPr>
                <w:ins w:id="73" w:author="Kenneth Lee" w:date="2023-09-11T10:59:00Z"/>
                <w:rFonts w:ascii="Times New Roman" w:eastAsia="Times New Roman" w:hAnsi="Times New Roman" w:cs="Times New Roman"/>
                <w:color w:val="000000"/>
              </w:rPr>
            </w:pPr>
            <w:ins w:id="74" w:author="Kenneth Lee" w:date="2023-09-11T10:59:00Z">
              <w:r w:rsidRPr="00522F62">
                <w:rPr>
                  <w:rFonts w:ascii="Times New Roman" w:eastAsia="Times New Roman" w:hAnsi="Times New Roman" w:cs="Times New Roman"/>
                  <w:b/>
                  <w:color w:val="000000"/>
                </w:rPr>
                <w:t>Lee, K.</w:t>
              </w:r>
              <w:r>
                <w:rPr>
                  <w:rFonts w:ascii="Times New Roman" w:eastAsia="Times New Roman" w:hAnsi="Times New Roman" w:cs="Times New Roman"/>
                  <w:b/>
                  <w:color w:val="000000"/>
                </w:rPr>
                <w:t xml:space="preserve"> M.</w:t>
              </w:r>
              <w:r w:rsidRPr="00522F62">
                <w:rPr>
                  <w:rFonts w:ascii="Times New Roman" w:eastAsia="Times New Roman" w:hAnsi="Times New Roman" w:cs="Times New Roman"/>
                  <w:color w:val="000000"/>
                </w:rPr>
                <w:t xml:space="preserve">, Corbett, C. (2017, November). Effect of Photoperiod and Brain Injury on Aromatase Expression in Japanese Quail. Poster presentation at the Society for Neuroscience </w:t>
              </w:r>
              <w:r>
                <w:rPr>
                  <w:rFonts w:ascii="Times New Roman" w:eastAsia="Times New Roman" w:hAnsi="Times New Roman" w:cs="Times New Roman"/>
                  <w:color w:val="000000"/>
                </w:rPr>
                <w:t xml:space="preserve">(SFN) </w:t>
              </w:r>
              <w:r w:rsidRPr="00522F62">
                <w:rPr>
                  <w:rFonts w:ascii="Times New Roman" w:eastAsia="Times New Roman" w:hAnsi="Times New Roman" w:cs="Times New Roman"/>
                  <w:color w:val="000000"/>
                </w:rPr>
                <w:t>Undergraduate Research Poster Session, Washington D.C.</w:t>
              </w:r>
            </w:ins>
          </w:p>
          <w:p w14:paraId="37C05D74" w14:textId="77777777" w:rsidR="002D51EB" w:rsidRPr="003C477C" w:rsidRDefault="002D51EB" w:rsidP="002D51EB">
            <w:pPr>
              <w:tabs>
                <w:tab w:val="left" w:pos="180"/>
              </w:tabs>
              <w:contextualSpacing/>
              <w:rPr>
                <w:ins w:id="75" w:author="Kenneth Lee" w:date="2023-09-11T10:59:00Z"/>
                <w:rFonts w:ascii="Times New Roman" w:eastAsia="Times New Roman" w:hAnsi="Times New Roman" w:cs="Times New Roman"/>
                <w:color w:val="000000"/>
              </w:rPr>
            </w:pPr>
          </w:p>
          <w:p w14:paraId="17299BE6" w14:textId="77777777" w:rsidR="002D51EB" w:rsidRDefault="002D51EB" w:rsidP="002D51EB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540"/>
              <w:rPr>
                <w:ins w:id="76" w:author="Kenneth Lee" w:date="2023-09-11T10:59:00Z"/>
                <w:rFonts w:ascii="Times New Roman" w:eastAsia="Times New Roman" w:hAnsi="Times New Roman" w:cs="Times New Roman"/>
                <w:color w:val="000000"/>
              </w:rPr>
            </w:pPr>
            <w:ins w:id="77" w:author="Kenneth Lee" w:date="2023-09-11T10:59:00Z">
              <w:r w:rsidRPr="00522F62">
                <w:rPr>
                  <w:rFonts w:ascii="Times New Roman" w:eastAsia="Times New Roman" w:hAnsi="Times New Roman" w:cs="Times New Roman"/>
                  <w:b/>
                  <w:color w:val="000000"/>
                </w:rPr>
                <w:t>Lee, K.</w:t>
              </w:r>
              <w:r>
                <w:rPr>
                  <w:rFonts w:ascii="Times New Roman" w:eastAsia="Times New Roman" w:hAnsi="Times New Roman" w:cs="Times New Roman"/>
                  <w:b/>
                  <w:color w:val="000000"/>
                </w:rPr>
                <w:t xml:space="preserve"> M.</w:t>
              </w:r>
              <w:r w:rsidRPr="00522F62">
                <w:rPr>
                  <w:rFonts w:ascii="Times New Roman" w:eastAsia="Times New Roman" w:hAnsi="Times New Roman" w:cs="Times New Roman"/>
                  <w:color w:val="000000"/>
                </w:rPr>
                <w:t>, Corbett, C. (2017, September). Comparative Analysis of Steroid Mediated Neuroprotection Across Vertebrates. Oral present</w:t>
              </w:r>
              <w:r>
                <w:rPr>
                  <w:rFonts w:ascii="Times New Roman" w:eastAsia="Times New Roman" w:hAnsi="Times New Roman" w:cs="Times New Roman"/>
                  <w:color w:val="000000"/>
                </w:rPr>
                <w:t>ation</w:t>
              </w:r>
              <w:r w:rsidRPr="00522F62">
                <w:rPr>
                  <w:rFonts w:ascii="Times New Roman" w:eastAsia="Times New Roman" w:hAnsi="Times New Roman" w:cs="Times New Roman"/>
                  <w:color w:val="000000"/>
                </w:rPr>
                <w:t xml:space="preserve"> at Undergraduate Research Summer </w:t>
              </w:r>
              <w:r>
                <w:rPr>
                  <w:rFonts w:ascii="Times New Roman" w:eastAsia="Times New Roman" w:hAnsi="Times New Roman" w:cs="Times New Roman"/>
                  <w:color w:val="000000"/>
                </w:rPr>
                <w:t xml:space="preserve">Institute </w:t>
              </w:r>
              <w:r w:rsidRPr="00522F62">
                <w:rPr>
                  <w:rFonts w:ascii="Times New Roman" w:eastAsia="Times New Roman" w:hAnsi="Times New Roman" w:cs="Times New Roman"/>
                  <w:color w:val="000000"/>
                </w:rPr>
                <w:t>Symposium (URSI), Vassar College, Poughkeepsie, NY.</w:t>
              </w:r>
            </w:ins>
          </w:p>
          <w:p w14:paraId="324E7B28" w14:textId="77777777" w:rsidR="002D51EB" w:rsidRPr="002D51EB" w:rsidRDefault="002D51EB" w:rsidP="002D51EB">
            <w:pPr>
              <w:pStyle w:val="ListParagraph"/>
              <w:rPr>
                <w:ins w:id="78" w:author="Kenneth Lee" w:date="2023-09-11T10:59:00Z"/>
                <w:rFonts w:ascii="Times New Roman" w:eastAsia="Times New Roman" w:hAnsi="Times New Roman" w:cs="Times New Roman"/>
                <w:b/>
                <w:color w:val="000000"/>
                <w:rPrChange w:id="79" w:author="Kenneth Lee" w:date="2023-09-11T10:59:00Z">
                  <w:rPr>
                    <w:ins w:id="80" w:author="Kenneth Lee" w:date="2023-09-11T10:59:00Z"/>
                  </w:rPr>
                </w:rPrChange>
              </w:rPr>
              <w:pPrChange w:id="81" w:author="Kenneth Lee" w:date="2023-09-11T10:59:00Z">
                <w:pPr>
                  <w:pStyle w:val="ListParagraph"/>
                  <w:numPr>
                    <w:numId w:val="18"/>
                  </w:numPr>
                  <w:tabs>
                    <w:tab w:val="left" w:pos="180"/>
                  </w:tabs>
                  <w:ind w:left="540" w:hanging="360"/>
                </w:pPr>
              </w:pPrChange>
            </w:pPr>
          </w:p>
          <w:p w14:paraId="282F9D2C" w14:textId="3BAA8127" w:rsidR="002D51EB" w:rsidRPr="002D51EB" w:rsidRDefault="002D51EB" w:rsidP="002D51EB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</w:tabs>
              <w:ind w:left="540"/>
              <w:rPr>
                <w:ins w:id="82" w:author="Kenneth Lee" w:date="2023-09-11T10:59:00Z"/>
                <w:rFonts w:ascii="Times New Roman" w:eastAsia="Times New Roman" w:hAnsi="Times New Roman" w:cs="Times New Roman"/>
                <w:color w:val="000000"/>
                <w:rPrChange w:id="83" w:author="Kenneth Lee" w:date="2023-09-11T10:59:00Z">
                  <w:rPr>
                    <w:ins w:id="84" w:author="Kenneth Lee" w:date="2023-09-11T10:59:00Z"/>
                    <w:b/>
                    <w:bCs/>
                    <w:sz w:val="24"/>
                    <w:szCs w:val="24"/>
                  </w:rPr>
                </w:rPrChange>
              </w:rPr>
              <w:pPrChange w:id="85" w:author="Kenneth Lee" w:date="2023-09-11T10:59:00Z">
                <w:pPr>
                  <w:tabs>
                    <w:tab w:val="left" w:pos="180"/>
                  </w:tabs>
                  <w:contextualSpacing/>
                </w:pPr>
              </w:pPrChange>
            </w:pPr>
            <w:ins w:id="86" w:author="Kenneth Lee" w:date="2023-09-11T10:59:00Z">
              <w:r w:rsidRPr="002D51EB">
                <w:rPr>
                  <w:rFonts w:ascii="Times New Roman" w:eastAsia="Times New Roman" w:hAnsi="Times New Roman" w:cs="Times New Roman"/>
                  <w:b/>
                  <w:color w:val="000000"/>
                  <w:rPrChange w:id="87" w:author="Kenneth Lee" w:date="2023-09-11T10:59:00Z">
                    <w:rPr>
                      <w:b/>
                    </w:rPr>
                  </w:rPrChange>
                </w:rPr>
                <w:t>Lee, K. M.</w:t>
              </w:r>
              <w:r w:rsidRPr="002D51EB">
                <w:rPr>
                  <w:rFonts w:ascii="Times New Roman" w:eastAsia="Times New Roman" w:hAnsi="Times New Roman" w:cs="Times New Roman"/>
                  <w:color w:val="000000"/>
                  <w:rPrChange w:id="88" w:author="Kenneth Lee" w:date="2023-09-11T10:59:00Z">
                    <w:rPr/>
                  </w:rPrChange>
                </w:rPr>
                <w:t xml:space="preserve"> (2016, August). The Role of the P2Y12 Receptor in Microglial Development. Oral presentation at the Summer Undergraduate Research Program (SURP) in Neuroscience, Rutgers-Robert Wood Johnson Medical School, New-Brunswick, NJ.</w:t>
              </w:r>
            </w:ins>
          </w:p>
        </w:tc>
      </w:tr>
    </w:tbl>
    <w:p w14:paraId="5AB389CA" w14:textId="77777777" w:rsidR="006D7448" w:rsidRDefault="006D7448" w:rsidP="00316EF1">
      <w:pPr>
        <w:tabs>
          <w:tab w:val="left" w:pos="180"/>
        </w:tabs>
        <w:spacing w:after="0" w:line="240" w:lineRule="auto"/>
        <w:contextualSpacing/>
        <w:rPr>
          <w:ins w:id="89" w:author="Kenneth Lee" w:date="2023-09-11T10:59:00Z"/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E536B67" w14:textId="77777777" w:rsidR="002D51EB" w:rsidRDefault="002D51EB" w:rsidP="00316EF1">
      <w:pPr>
        <w:tabs>
          <w:tab w:val="left" w:pos="18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1BEF63" w14:textId="384C1AF9" w:rsidR="00316EF1" w:rsidRPr="003C477C" w:rsidRDefault="00316EF1" w:rsidP="00316EF1">
      <w:pPr>
        <w:tabs>
          <w:tab w:val="left" w:pos="18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C47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HONORS &amp; AWARDS</w:t>
      </w:r>
    </w:p>
    <w:tbl>
      <w:tblPr>
        <w:tblStyle w:val="TableGrid"/>
        <w:tblW w:w="1080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  <w:gridCol w:w="1440"/>
      </w:tblGrid>
      <w:tr w:rsidR="00316EF1" w:rsidRPr="003C477C" w14:paraId="05DF2792" w14:textId="77777777" w:rsidTr="00A16510">
        <w:tc>
          <w:tcPr>
            <w:tcW w:w="9360" w:type="dxa"/>
          </w:tcPr>
          <w:p w14:paraId="5FB2B1AF" w14:textId="10B2AEF1" w:rsidR="009E55DC" w:rsidRPr="001D5461" w:rsidRDefault="006952AA" w:rsidP="002F45AA">
            <w:pPr>
              <w:tabs>
                <w:tab w:val="left" w:pos="180"/>
              </w:tabs>
              <w:ind w:left="180"/>
              <w:contextualSpacing/>
              <w:rPr>
                <w:rFonts w:ascii="Times New Roman" w:eastAsia="Times New Roman" w:hAnsi="Times New Roman" w:cs="Times New Roman"/>
                <w:bCs/>
              </w:rPr>
            </w:pPr>
            <w:r w:rsidRPr="001D5461">
              <w:rPr>
                <w:rFonts w:ascii="Times New Roman" w:eastAsia="Times New Roman" w:hAnsi="Times New Roman" w:cs="Times New Roman"/>
                <w:bCs/>
              </w:rPr>
              <w:t>(</w:t>
            </w:r>
            <w:r w:rsidR="00845160" w:rsidRPr="001D5461">
              <w:rPr>
                <w:rFonts w:ascii="Times New Roman" w:eastAsia="Times New Roman" w:hAnsi="Times New Roman" w:cs="Times New Roman"/>
                <w:bCs/>
              </w:rPr>
              <w:t>Finalist</w:t>
            </w:r>
            <w:r w:rsidRPr="001D5461">
              <w:rPr>
                <w:rFonts w:ascii="Times New Roman" w:eastAsia="Times New Roman" w:hAnsi="Times New Roman" w:cs="Times New Roman"/>
                <w:bCs/>
              </w:rPr>
              <w:t xml:space="preserve">) </w:t>
            </w:r>
            <w:r w:rsidR="00BD5D45" w:rsidRPr="001D5461">
              <w:rPr>
                <w:rFonts w:ascii="Times New Roman" w:eastAsia="Times New Roman" w:hAnsi="Times New Roman" w:cs="Times New Roman"/>
                <w:bCs/>
              </w:rPr>
              <w:t xml:space="preserve">Royal Statistical Society </w:t>
            </w:r>
            <w:r w:rsidR="00C262A5" w:rsidRPr="001D5461">
              <w:rPr>
                <w:rFonts w:ascii="Times New Roman" w:eastAsia="Times New Roman" w:hAnsi="Times New Roman" w:cs="Times New Roman"/>
                <w:bCs/>
              </w:rPr>
              <w:t xml:space="preserve">2023 Statistical Excellence Award for </w:t>
            </w:r>
            <w:r w:rsidRPr="001D5461">
              <w:rPr>
                <w:rFonts w:ascii="Times New Roman" w:eastAsia="Times New Roman" w:hAnsi="Times New Roman" w:cs="Times New Roman"/>
                <w:bCs/>
              </w:rPr>
              <w:t>Early-</w:t>
            </w:r>
            <w:r w:rsidR="00C262A5" w:rsidRPr="001D5461">
              <w:rPr>
                <w:rFonts w:ascii="Times New Roman" w:eastAsia="Times New Roman" w:hAnsi="Times New Roman" w:cs="Times New Roman"/>
                <w:bCs/>
              </w:rPr>
              <w:t>Caree</w:t>
            </w:r>
            <w:r w:rsidR="00845160" w:rsidRPr="001D5461">
              <w:rPr>
                <w:rFonts w:ascii="Times New Roman" w:eastAsia="Times New Roman" w:hAnsi="Times New Roman" w:cs="Times New Roman"/>
                <w:bCs/>
              </w:rPr>
              <w:t>r</w:t>
            </w:r>
            <w:r w:rsidR="00A1651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C262A5" w:rsidRPr="001D5461">
              <w:rPr>
                <w:rFonts w:ascii="Times New Roman" w:eastAsia="Times New Roman" w:hAnsi="Times New Roman" w:cs="Times New Roman"/>
                <w:bCs/>
              </w:rPr>
              <w:t>Writing</w:t>
            </w:r>
          </w:p>
          <w:p w14:paraId="360084AE" w14:textId="45276D21" w:rsidR="00D61C9F" w:rsidRPr="001D5461" w:rsidRDefault="006952AA" w:rsidP="009D5EAD">
            <w:pPr>
              <w:tabs>
                <w:tab w:val="left" w:pos="180"/>
              </w:tabs>
              <w:ind w:left="180"/>
              <w:contextualSpacing/>
              <w:rPr>
                <w:rFonts w:ascii="Times New Roman" w:eastAsia="Times New Roman" w:hAnsi="Times New Roman" w:cs="Times New Roman"/>
                <w:bCs/>
              </w:rPr>
            </w:pPr>
            <w:r w:rsidRPr="001D5461">
              <w:rPr>
                <w:rFonts w:ascii="Times New Roman" w:eastAsia="Times New Roman" w:hAnsi="Times New Roman" w:cs="Times New Roman"/>
                <w:bCs/>
              </w:rPr>
              <w:t>(</w:t>
            </w:r>
            <w:r w:rsidR="00D61C9F" w:rsidRPr="001D5461">
              <w:rPr>
                <w:rFonts w:ascii="Times New Roman" w:eastAsia="Times New Roman" w:hAnsi="Times New Roman" w:cs="Times New Roman"/>
                <w:bCs/>
              </w:rPr>
              <w:t>1</w:t>
            </w:r>
            <w:r w:rsidR="00D61C9F" w:rsidRPr="001D5461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 w:rsidR="00D61C9F" w:rsidRPr="001D5461"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  <w:r w:rsidRPr="001D5461">
              <w:rPr>
                <w:rFonts w:ascii="Times New Roman" w:eastAsia="Times New Roman" w:hAnsi="Times New Roman" w:cs="Times New Roman"/>
                <w:bCs/>
              </w:rPr>
              <w:t>)</w:t>
            </w:r>
            <w:r w:rsidR="00D61C9F" w:rsidRPr="001D5461">
              <w:rPr>
                <w:rFonts w:ascii="Times New Roman" w:eastAsia="Times New Roman" w:hAnsi="Times New Roman" w:cs="Times New Roman"/>
                <w:bCs/>
              </w:rPr>
              <w:t xml:space="preserve"> Duke-NUS</w:t>
            </w:r>
            <w:r w:rsidR="00866748" w:rsidRPr="001D5461">
              <w:rPr>
                <w:rFonts w:ascii="Times New Roman" w:eastAsia="Times New Roman" w:hAnsi="Times New Roman" w:cs="Times New Roman"/>
                <w:bCs/>
              </w:rPr>
              <w:t xml:space="preserve"> 2022</w:t>
            </w:r>
            <w:r w:rsidR="00D61C9F" w:rsidRPr="001D5461">
              <w:rPr>
                <w:rFonts w:ascii="Times New Roman" w:eastAsia="Times New Roman" w:hAnsi="Times New Roman" w:cs="Times New Roman"/>
                <w:bCs/>
              </w:rPr>
              <w:t xml:space="preserve"> PhD Student </w:t>
            </w:r>
            <w:r w:rsidR="000C05CE" w:rsidRPr="001D5461">
              <w:rPr>
                <w:rFonts w:ascii="Times New Roman" w:eastAsia="Times New Roman" w:hAnsi="Times New Roman" w:cs="Times New Roman"/>
                <w:bCs/>
              </w:rPr>
              <w:t xml:space="preserve">Research </w:t>
            </w:r>
            <w:r w:rsidR="00D61C9F" w:rsidRPr="001D5461">
              <w:rPr>
                <w:rFonts w:ascii="Times New Roman" w:eastAsia="Times New Roman" w:hAnsi="Times New Roman" w:cs="Times New Roman"/>
                <w:bCs/>
              </w:rPr>
              <w:t>Symposium</w:t>
            </w:r>
          </w:p>
          <w:p w14:paraId="38BB7F82" w14:textId="40258A4A" w:rsidR="00316EF1" w:rsidRPr="001D5461" w:rsidRDefault="00316EF1" w:rsidP="009D5EAD">
            <w:pPr>
              <w:tabs>
                <w:tab w:val="left" w:pos="180"/>
              </w:tabs>
              <w:ind w:left="180"/>
              <w:contextualSpacing/>
              <w:rPr>
                <w:rFonts w:ascii="Times New Roman" w:eastAsia="Times New Roman" w:hAnsi="Times New Roman" w:cs="Times New Roman"/>
                <w:bCs/>
              </w:rPr>
            </w:pPr>
            <w:r w:rsidRPr="001D5461">
              <w:rPr>
                <w:rFonts w:ascii="Times New Roman" w:eastAsia="Times New Roman" w:hAnsi="Times New Roman" w:cs="Times New Roman"/>
                <w:bCs/>
              </w:rPr>
              <w:t>Khoo Pre-Doctoral Fellowship</w:t>
            </w:r>
          </w:p>
          <w:p w14:paraId="3659BBBC" w14:textId="77777777" w:rsidR="00316EF1" w:rsidRPr="001D5461" w:rsidRDefault="00316EF1">
            <w:pPr>
              <w:tabs>
                <w:tab w:val="left" w:pos="180"/>
              </w:tabs>
              <w:ind w:left="180"/>
              <w:contextualSpacing/>
              <w:rPr>
                <w:rFonts w:ascii="Times New Roman" w:eastAsia="Times New Roman" w:hAnsi="Times New Roman" w:cs="Times New Roman"/>
                <w:bCs/>
              </w:rPr>
            </w:pPr>
            <w:r w:rsidRPr="001D5461">
              <w:rPr>
                <w:rFonts w:ascii="Times New Roman" w:eastAsia="Times New Roman" w:hAnsi="Times New Roman" w:cs="Times New Roman"/>
                <w:bCs/>
              </w:rPr>
              <w:t>Departmental Honors in Neuroscience</w:t>
            </w:r>
          </w:p>
          <w:p w14:paraId="7A38236C" w14:textId="0E911277" w:rsidR="009D6823" w:rsidRPr="001D5461" w:rsidRDefault="009D6823">
            <w:pPr>
              <w:tabs>
                <w:tab w:val="left" w:pos="180"/>
              </w:tabs>
              <w:ind w:left="180"/>
              <w:contextualSpacing/>
              <w:rPr>
                <w:rFonts w:ascii="Times New Roman" w:eastAsia="Times New Roman" w:hAnsi="Times New Roman" w:cs="Times New Roman"/>
                <w:bCs/>
              </w:rPr>
            </w:pPr>
            <w:r w:rsidRPr="001D5461">
              <w:rPr>
                <w:rFonts w:ascii="Times New Roman" w:eastAsia="Times New Roman" w:hAnsi="Times New Roman" w:cs="Times New Roman"/>
                <w:bCs/>
              </w:rPr>
              <w:t>Oliv</w:t>
            </w:r>
            <w:r w:rsidR="00EE2CA6" w:rsidRPr="001D5461">
              <w:rPr>
                <w:rFonts w:ascii="Times New Roman" w:eastAsia="Times New Roman" w:hAnsi="Times New Roman" w:cs="Times New Roman"/>
                <w:bCs/>
              </w:rPr>
              <w:t>e</w:t>
            </w:r>
            <w:r w:rsidRPr="001D5461">
              <w:rPr>
                <w:rFonts w:ascii="Times New Roman" w:eastAsia="Times New Roman" w:hAnsi="Times New Roman" w:cs="Times New Roman"/>
                <w:bCs/>
              </w:rPr>
              <w:t xml:space="preserve"> M</w:t>
            </w:r>
            <w:r w:rsidR="00237644" w:rsidRPr="001D5461">
              <w:rPr>
                <w:rFonts w:ascii="Times New Roman" w:eastAsia="Times New Roman" w:hAnsi="Times New Roman" w:cs="Times New Roman"/>
                <w:bCs/>
              </w:rPr>
              <w:t>. Lammert Book Prize</w:t>
            </w:r>
          </w:p>
        </w:tc>
        <w:tc>
          <w:tcPr>
            <w:tcW w:w="1440" w:type="dxa"/>
          </w:tcPr>
          <w:p w14:paraId="4EFB9E15" w14:textId="2BA95781" w:rsidR="00845160" w:rsidRPr="0093757E" w:rsidRDefault="009E55DC" w:rsidP="00A16510">
            <w:pPr>
              <w:tabs>
                <w:tab w:val="left" w:pos="180"/>
              </w:tabs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93757E">
              <w:rPr>
                <w:rFonts w:ascii="Times New Roman" w:eastAsia="Times New Roman" w:hAnsi="Times New Roman" w:cs="Times New Roman"/>
                <w:bCs/>
                <w:color w:val="000000"/>
              </w:rPr>
              <w:t>June 2023</w:t>
            </w:r>
          </w:p>
          <w:p w14:paraId="7F1D90DB" w14:textId="1A258333" w:rsidR="00D61C9F" w:rsidRPr="0093757E" w:rsidRDefault="00D61C9F" w:rsidP="009D5EAD">
            <w:pPr>
              <w:tabs>
                <w:tab w:val="left" w:pos="180"/>
              </w:tabs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93757E">
              <w:rPr>
                <w:rFonts w:ascii="Times New Roman" w:eastAsia="Times New Roman" w:hAnsi="Times New Roman" w:cs="Times New Roman"/>
                <w:bCs/>
                <w:color w:val="000000"/>
              </w:rPr>
              <w:t>Feb 2022</w:t>
            </w:r>
          </w:p>
          <w:p w14:paraId="56B3F0B3" w14:textId="4CEEC58D" w:rsidR="00316EF1" w:rsidRPr="0093757E" w:rsidRDefault="00316EF1" w:rsidP="009D5EAD">
            <w:pPr>
              <w:tabs>
                <w:tab w:val="left" w:pos="180"/>
              </w:tabs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93757E">
              <w:rPr>
                <w:rFonts w:ascii="Times New Roman" w:eastAsia="Times New Roman" w:hAnsi="Times New Roman" w:cs="Times New Roman"/>
                <w:bCs/>
                <w:color w:val="000000"/>
              </w:rPr>
              <w:t>Aug 2020</w:t>
            </w:r>
          </w:p>
          <w:p w14:paraId="538722EA" w14:textId="77777777" w:rsidR="00316EF1" w:rsidRPr="0093757E" w:rsidRDefault="00316EF1">
            <w:pPr>
              <w:tabs>
                <w:tab w:val="left" w:pos="180"/>
              </w:tabs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93757E">
              <w:rPr>
                <w:rFonts w:ascii="Times New Roman" w:eastAsia="Times New Roman" w:hAnsi="Times New Roman" w:cs="Times New Roman"/>
                <w:bCs/>
                <w:color w:val="000000"/>
              </w:rPr>
              <w:t>May 2018</w:t>
            </w:r>
          </w:p>
          <w:p w14:paraId="5B73D5D5" w14:textId="1951B07F" w:rsidR="007F0193" w:rsidRPr="0093757E" w:rsidRDefault="007F0193">
            <w:pPr>
              <w:tabs>
                <w:tab w:val="left" w:pos="180"/>
              </w:tabs>
              <w:contextualSpacing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93757E">
              <w:rPr>
                <w:rFonts w:ascii="Times New Roman" w:eastAsia="Times New Roman" w:hAnsi="Times New Roman" w:cs="Times New Roman"/>
                <w:bCs/>
                <w:color w:val="000000"/>
              </w:rPr>
              <w:t>May 2015</w:t>
            </w:r>
          </w:p>
        </w:tc>
      </w:tr>
    </w:tbl>
    <w:p w14:paraId="5CFDC1B0" w14:textId="77777777" w:rsidR="00316EF1" w:rsidRPr="00541250" w:rsidRDefault="00316EF1" w:rsidP="00316EF1">
      <w:pPr>
        <w:tabs>
          <w:tab w:val="left" w:pos="180"/>
        </w:tabs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FC58E1" w14:textId="77777777" w:rsidR="00316EF1" w:rsidRPr="003C477C" w:rsidRDefault="00316EF1" w:rsidP="00316EF1">
      <w:pPr>
        <w:tabs>
          <w:tab w:val="left" w:pos="180"/>
          <w:tab w:val="left" w:pos="525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C47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ADDITIONAL TRAINING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4140"/>
      </w:tblGrid>
      <w:tr w:rsidR="00316EF1" w:rsidRPr="003C477C" w14:paraId="76442B29" w14:textId="77777777" w:rsidTr="00A16510">
        <w:tc>
          <w:tcPr>
            <w:tcW w:w="6660" w:type="dxa"/>
          </w:tcPr>
          <w:p w14:paraId="24EA5E58" w14:textId="04A3CA32" w:rsidR="00316EF1" w:rsidRPr="003C477C" w:rsidRDefault="00BE6AFE" w:rsidP="009D5EAD">
            <w:pPr>
              <w:tabs>
                <w:tab w:val="left" w:pos="180"/>
              </w:tabs>
              <w:ind w:left="180"/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/>
                <w:color w:val="000000"/>
              </w:rPr>
              <w:t>NYU School of Professional Studies</w:t>
            </w:r>
            <w:r w:rsidR="00BD3464" w:rsidRPr="003C477C">
              <w:rPr>
                <w:rFonts w:ascii="Times New Roman" w:eastAsia="Times New Roman" w:hAnsi="Times New Roman" w:cs="Times New Roman"/>
                <w:bCs/>
                <w:color w:val="000000"/>
              </w:rPr>
              <w:t>,</w:t>
            </w:r>
            <w:r w:rsidR="00BD3464" w:rsidRPr="003C477C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</w:rPr>
              <w:t xml:space="preserve"> New York, NY</w:t>
            </w:r>
          </w:p>
        </w:tc>
        <w:tc>
          <w:tcPr>
            <w:tcW w:w="4140" w:type="dxa"/>
          </w:tcPr>
          <w:p w14:paraId="4E322F0F" w14:textId="77777777" w:rsidR="00316EF1" w:rsidRPr="003C477C" w:rsidRDefault="00316EF1" w:rsidP="009D5EAD">
            <w:pPr>
              <w:tabs>
                <w:tab w:val="left" w:pos="180"/>
              </w:tabs>
              <w:ind w:right="-18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>Oct 2019 – May 2020</w:t>
            </w:r>
          </w:p>
        </w:tc>
      </w:tr>
      <w:tr w:rsidR="00316EF1" w:rsidRPr="003C477C" w14:paraId="2FA415E0" w14:textId="77777777" w:rsidTr="00A16510">
        <w:tc>
          <w:tcPr>
            <w:tcW w:w="10800" w:type="dxa"/>
            <w:gridSpan w:val="2"/>
          </w:tcPr>
          <w:p w14:paraId="0D23C0B2" w14:textId="492E594C" w:rsidR="006D7A39" w:rsidRPr="003C477C" w:rsidRDefault="006D7A39" w:rsidP="00F16BAD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right="-18"/>
              <w:rPr>
                <w:rFonts w:ascii="Times New Roman" w:eastAsia="Times New Roman" w:hAnsi="Times New Roman" w:cs="Times New Roman"/>
                <w:i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>Completed</w:t>
            </w:r>
            <w:r w:rsidR="009810D0" w:rsidRPr="003C477C">
              <w:rPr>
                <w:rFonts w:ascii="Times New Roman" w:eastAsia="Times New Roman" w:hAnsi="Times New Roman" w:cs="Times New Roman"/>
                <w:iCs/>
                <w:color w:val="000000"/>
              </w:rPr>
              <w:t xml:space="preserve"> </w:t>
            </w:r>
            <w:r w:rsidR="00744063" w:rsidRPr="003C477C">
              <w:rPr>
                <w:rFonts w:ascii="Times New Roman" w:eastAsia="Times New Roman" w:hAnsi="Times New Roman" w:cs="Times New Roman"/>
                <w:bCs/>
                <w:iCs/>
                <w:color w:val="000000"/>
              </w:rPr>
              <w:t>Advanced Python</w:t>
            </w:r>
            <w:r w:rsidR="00364C7C" w:rsidRPr="003C477C">
              <w:rPr>
                <w:rFonts w:ascii="Times New Roman" w:eastAsia="Times New Roman" w:hAnsi="Times New Roman" w:cs="Times New Roman"/>
                <w:bCs/>
                <w:iCs/>
                <w:color w:val="000000"/>
              </w:rPr>
              <w:t xml:space="preserve">, </w:t>
            </w:r>
            <w:r w:rsidRPr="003C477C">
              <w:rPr>
                <w:rFonts w:ascii="Times New Roman" w:eastAsia="Times New Roman" w:hAnsi="Times New Roman" w:cs="Times New Roman"/>
                <w:bCs/>
                <w:iCs/>
                <w:color w:val="000000"/>
              </w:rPr>
              <w:t>Data Visualization for Business</w:t>
            </w:r>
            <w:r w:rsidR="00364C7C" w:rsidRPr="003C477C">
              <w:rPr>
                <w:rFonts w:ascii="Times New Roman" w:eastAsia="Times New Roman" w:hAnsi="Times New Roman" w:cs="Times New Roman"/>
                <w:bCs/>
                <w:iCs/>
                <w:color w:val="000000"/>
              </w:rPr>
              <w:t xml:space="preserve">, </w:t>
            </w:r>
            <w:r w:rsidRPr="003C477C">
              <w:rPr>
                <w:rFonts w:ascii="Times New Roman" w:eastAsia="Times New Roman" w:hAnsi="Times New Roman" w:cs="Times New Roman"/>
                <w:bCs/>
                <w:iCs/>
                <w:color w:val="000000"/>
              </w:rPr>
              <w:t>The Art of Data Visualization</w:t>
            </w:r>
            <w:r w:rsidR="00DA592B" w:rsidRPr="003C477C">
              <w:rPr>
                <w:rFonts w:ascii="Times New Roman" w:eastAsia="Times New Roman" w:hAnsi="Times New Roman" w:cs="Times New Roman"/>
                <w:bCs/>
                <w:iCs/>
                <w:color w:val="000000"/>
              </w:rPr>
              <w:t>.</w:t>
            </w:r>
          </w:p>
        </w:tc>
      </w:tr>
    </w:tbl>
    <w:p w14:paraId="44E80878" w14:textId="77777777" w:rsidR="00316EF1" w:rsidRPr="00541250" w:rsidRDefault="00316EF1" w:rsidP="00316EF1">
      <w:pPr>
        <w:tabs>
          <w:tab w:val="left" w:pos="18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499B21F" w14:textId="77777777" w:rsidR="00316EF1" w:rsidRPr="003C477C" w:rsidRDefault="00316EF1" w:rsidP="00316EF1">
      <w:pPr>
        <w:tabs>
          <w:tab w:val="left" w:pos="18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C47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VOLUNTEER EXPERIENCES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4140"/>
      </w:tblGrid>
      <w:tr w:rsidR="00316EF1" w:rsidRPr="003C477C" w14:paraId="3DA65827" w14:textId="77777777" w:rsidTr="00A16510">
        <w:tc>
          <w:tcPr>
            <w:tcW w:w="6660" w:type="dxa"/>
          </w:tcPr>
          <w:p w14:paraId="67531086" w14:textId="77777777" w:rsidR="00316EF1" w:rsidRPr="003C477C" w:rsidRDefault="00316EF1" w:rsidP="009D5EAD">
            <w:pPr>
              <w:tabs>
                <w:tab w:val="left" w:pos="180"/>
              </w:tabs>
              <w:ind w:left="180"/>
              <w:rPr>
                <w:rFonts w:ascii="Times New Roman" w:eastAsia="Times New Roman" w:hAnsi="Times New Roman" w:cs="Times New Roman"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/>
                <w:color w:val="000000"/>
              </w:rPr>
              <w:t>Statistics Without Borders</w:t>
            </w:r>
          </w:p>
        </w:tc>
        <w:tc>
          <w:tcPr>
            <w:tcW w:w="4140" w:type="dxa"/>
          </w:tcPr>
          <w:p w14:paraId="78ADC688" w14:textId="5897AE8C" w:rsidR="00316EF1" w:rsidRPr="003C477C" w:rsidRDefault="00316EF1" w:rsidP="009D5EAD">
            <w:pPr>
              <w:tabs>
                <w:tab w:val="left" w:pos="180"/>
              </w:tabs>
              <w:ind w:right="-18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color w:val="000000"/>
              </w:rPr>
              <w:t xml:space="preserve">Aug 2019 – </w:t>
            </w:r>
            <w:r w:rsidR="00E7352A" w:rsidRPr="003C477C">
              <w:rPr>
                <w:rFonts w:ascii="Times New Roman" w:eastAsia="Times New Roman" w:hAnsi="Times New Roman" w:cs="Times New Roman"/>
                <w:color w:val="000000"/>
              </w:rPr>
              <w:t>Feb 2020</w:t>
            </w:r>
          </w:p>
        </w:tc>
      </w:tr>
      <w:tr w:rsidR="00316EF1" w:rsidRPr="003C477C" w14:paraId="4C74CAA7" w14:textId="77777777" w:rsidTr="00A16510">
        <w:tc>
          <w:tcPr>
            <w:tcW w:w="10800" w:type="dxa"/>
            <w:gridSpan w:val="2"/>
          </w:tcPr>
          <w:p w14:paraId="48352487" w14:textId="0D7BF641" w:rsidR="0050625B" w:rsidRPr="0050625B" w:rsidRDefault="0050625B" w:rsidP="0050625B">
            <w:pPr>
              <w:tabs>
                <w:tab w:val="left" w:pos="180"/>
              </w:tabs>
              <w:ind w:left="18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Supervisor: </w:t>
            </w:r>
            <w:r w:rsidR="00F85591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Dr.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Janet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Raboud</w:t>
            </w:r>
            <w:proofErr w:type="spellEnd"/>
          </w:p>
          <w:p w14:paraId="12F141C4" w14:textId="0748EBB5" w:rsidR="00316EF1" w:rsidRPr="003C477C" w:rsidRDefault="006714CF" w:rsidP="00052ABE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Cs/>
                <w:color w:val="000000"/>
              </w:rPr>
              <w:t>Used R to c</w:t>
            </w:r>
            <w:r w:rsidR="00316EF1" w:rsidRPr="003C477C">
              <w:rPr>
                <w:rFonts w:ascii="Times New Roman" w:eastAsia="Times New Roman" w:hAnsi="Times New Roman" w:cs="Times New Roman"/>
                <w:bCs/>
                <w:color w:val="000000"/>
              </w:rPr>
              <w:t>haracterize, clean, map</w:t>
            </w:r>
            <w:r w:rsidR="008B6E7C" w:rsidRPr="003C477C">
              <w:rPr>
                <w:rFonts w:ascii="Times New Roman" w:eastAsia="Times New Roman" w:hAnsi="Times New Roman" w:cs="Times New Roman"/>
                <w:bCs/>
                <w:color w:val="000000"/>
              </w:rPr>
              <w:t>, and visualize</w:t>
            </w:r>
            <w:r w:rsidR="00316EF1" w:rsidRPr="003C47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data collected from free-text fields on the </w:t>
            </w:r>
            <w:r w:rsidR="009A7F68">
              <w:rPr>
                <w:rFonts w:ascii="Times New Roman" w:eastAsia="Times New Roman" w:hAnsi="Times New Roman" w:cs="Times New Roman"/>
                <w:bCs/>
                <w:color w:val="000000"/>
              </w:rPr>
              <w:t>Statistics Without Borders</w:t>
            </w:r>
            <w:r w:rsidR="00316EF1" w:rsidRPr="003C47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membership survey.</w:t>
            </w:r>
          </w:p>
        </w:tc>
      </w:tr>
    </w:tbl>
    <w:p w14:paraId="35D1DE33" w14:textId="77777777" w:rsidR="003C2C43" w:rsidRPr="00541250" w:rsidRDefault="003C2C43" w:rsidP="00661195">
      <w:pPr>
        <w:tabs>
          <w:tab w:val="left" w:pos="18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328C11F" w14:textId="4B77E6D2" w:rsidR="00F46C32" w:rsidRPr="003C477C" w:rsidRDefault="002310D2" w:rsidP="005E2230">
      <w:pPr>
        <w:tabs>
          <w:tab w:val="left" w:pos="180"/>
        </w:tabs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C47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TECHNICAL SKILLS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46C32" w:rsidRPr="003C477C" w14:paraId="2292FB89" w14:textId="77777777" w:rsidTr="00A16510">
        <w:tc>
          <w:tcPr>
            <w:tcW w:w="10800" w:type="dxa"/>
          </w:tcPr>
          <w:p w14:paraId="68807199" w14:textId="49AF74CC" w:rsidR="00F46C32" w:rsidRPr="003C477C" w:rsidRDefault="00967CD1">
            <w:pPr>
              <w:tabs>
                <w:tab w:val="left" w:pos="180"/>
              </w:tabs>
              <w:ind w:left="180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C47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R, SAS, </w:t>
            </w:r>
            <w:r w:rsidR="0037696D" w:rsidRPr="003C477C">
              <w:rPr>
                <w:rFonts w:ascii="Times New Roman" w:eastAsia="Times New Roman" w:hAnsi="Times New Roman" w:cs="Times New Roman"/>
                <w:bCs/>
                <w:color w:val="000000"/>
              </w:rPr>
              <w:t>Python,</w:t>
            </w:r>
            <w:r w:rsidRPr="003C477C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LaTeX</w:t>
            </w:r>
          </w:p>
        </w:tc>
      </w:tr>
    </w:tbl>
    <w:p w14:paraId="613DD6F4" w14:textId="7E033536" w:rsidR="00967CD1" w:rsidRPr="003C477C" w:rsidRDefault="00967CD1" w:rsidP="00541250">
      <w:pPr>
        <w:tabs>
          <w:tab w:val="left" w:pos="180"/>
        </w:tabs>
        <w:rPr>
          <w:rFonts w:ascii="Times New Roman" w:eastAsia="Times New Roman" w:hAnsi="Times New Roman" w:cs="Times New Roman"/>
        </w:rPr>
      </w:pPr>
    </w:p>
    <w:sectPr w:rsidR="00967CD1" w:rsidRPr="003C477C" w:rsidSect="00A450D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9CD54" w14:textId="77777777" w:rsidR="00756BBC" w:rsidRDefault="00756BBC" w:rsidP="00B72804">
      <w:pPr>
        <w:spacing w:after="0" w:line="240" w:lineRule="auto"/>
      </w:pPr>
      <w:r>
        <w:separator/>
      </w:r>
    </w:p>
  </w:endnote>
  <w:endnote w:type="continuationSeparator" w:id="0">
    <w:p w14:paraId="76617F3B" w14:textId="77777777" w:rsidR="00756BBC" w:rsidRDefault="00756BBC" w:rsidP="00B72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D5D1F" w14:textId="77777777" w:rsidR="00756BBC" w:rsidRDefault="00756BBC" w:rsidP="00B72804">
      <w:pPr>
        <w:spacing w:after="0" w:line="240" w:lineRule="auto"/>
      </w:pPr>
      <w:r>
        <w:separator/>
      </w:r>
    </w:p>
  </w:footnote>
  <w:footnote w:type="continuationSeparator" w:id="0">
    <w:p w14:paraId="70F14F14" w14:textId="77777777" w:rsidR="00756BBC" w:rsidRDefault="00756BBC" w:rsidP="00B72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F10"/>
    <w:multiLevelType w:val="hybridMultilevel"/>
    <w:tmpl w:val="7C58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D3AAD"/>
    <w:multiLevelType w:val="multilevel"/>
    <w:tmpl w:val="5BBE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8D5337"/>
    <w:multiLevelType w:val="hybridMultilevel"/>
    <w:tmpl w:val="5614B4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07EB1"/>
    <w:multiLevelType w:val="hybridMultilevel"/>
    <w:tmpl w:val="2E9E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41F82"/>
    <w:multiLevelType w:val="hybridMultilevel"/>
    <w:tmpl w:val="2F6C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B7187"/>
    <w:multiLevelType w:val="hybridMultilevel"/>
    <w:tmpl w:val="0EC0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C11A6"/>
    <w:multiLevelType w:val="hybridMultilevel"/>
    <w:tmpl w:val="7C9CC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0D0CC5"/>
    <w:multiLevelType w:val="hybridMultilevel"/>
    <w:tmpl w:val="117E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90FA1"/>
    <w:multiLevelType w:val="hybridMultilevel"/>
    <w:tmpl w:val="723E4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366360"/>
    <w:multiLevelType w:val="hybridMultilevel"/>
    <w:tmpl w:val="5B58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436E2"/>
    <w:multiLevelType w:val="hybridMultilevel"/>
    <w:tmpl w:val="9F18EFDC"/>
    <w:lvl w:ilvl="0" w:tplc="6876E4FE">
      <w:start w:val="1"/>
      <w:numFmt w:val="decimal"/>
      <w:lvlText w:val="%1."/>
      <w:lvlJc w:val="left"/>
      <w:pPr>
        <w:ind w:left="900" w:hanging="360"/>
      </w:pPr>
      <w:rPr>
        <w:b w:val="0"/>
        <w:bCs/>
        <w:i w:val="0"/>
        <w:iCs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5B0C1F1B"/>
    <w:multiLevelType w:val="hybridMultilevel"/>
    <w:tmpl w:val="26F8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7E4318"/>
    <w:multiLevelType w:val="hybridMultilevel"/>
    <w:tmpl w:val="6D641A5C"/>
    <w:lvl w:ilvl="0" w:tplc="6876E4FE">
      <w:start w:val="1"/>
      <w:numFmt w:val="decimal"/>
      <w:lvlText w:val="%1."/>
      <w:lvlJc w:val="left"/>
      <w:pPr>
        <w:ind w:left="900" w:hanging="360"/>
      </w:pPr>
      <w:rPr>
        <w:b w:val="0"/>
        <w:bCs/>
        <w:i w:val="0"/>
        <w:i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63174"/>
    <w:multiLevelType w:val="hybridMultilevel"/>
    <w:tmpl w:val="EE88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401B3A"/>
    <w:multiLevelType w:val="hybridMultilevel"/>
    <w:tmpl w:val="5DB67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23D5C"/>
    <w:multiLevelType w:val="hybridMultilevel"/>
    <w:tmpl w:val="FA1A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FC4D57"/>
    <w:multiLevelType w:val="multilevel"/>
    <w:tmpl w:val="93EC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2280F"/>
    <w:multiLevelType w:val="hybridMultilevel"/>
    <w:tmpl w:val="0346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532A9"/>
    <w:multiLevelType w:val="hybridMultilevel"/>
    <w:tmpl w:val="65E45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242755">
    <w:abstractNumId w:val="8"/>
  </w:num>
  <w:num w:numId="2" w16cid:durableId="1629820394">
    <w:abstractNumId w:val="6"/>
  </w:num>
  <w:num w:numId="3" w16cid:durableId="1264995755">
    <w:abstractNumId w:val="17"/>
  </w:num>
  <w:num w:numId="4" w16cid:durableId="1663854460">
    <w:abstractNumId w:val="16"/>
  </w:num>
  <w:num w:numId="5" w16cid:durableId="521823881">
    <w:abstractNumId w:val="9"/>
  </w:num>
  <w:num w:numId="6" w16cid:durableId="2131852293">
    <w:abstractNumId w:val="7"/>
  </w:num>
  <w:num w:numId="7" w16cid:durableId="1012880742">
    <w:abstractNumId w:val="15"/>
  </w:num>
  <w:num w:numId="8" w16cid:durableId="2091540809">
    <w:abstractNumId w:val="5"/>
  </w:num>
  <w:num w:numId="9" w16cid:durableId="904072038">
    <w:abstractNumId w:val="4"/>
  </w:num>
  <w:num w:numId="10" w16cid:durableId="213547743">
    <w:abstractNumId w:val="0"/>
  </w:num>
  <w:num w:numId="11" w16cid:durableId="911886795">
    <w:abstractNumId w:val="3"/>
  </w:num>
  <w:num w:numId="12" w16cid:durableId="222720048">
    <w:abstractNumId w:val="14"/>
  </w:num>
  <w:num w:numId="13" w16cid:durableId="743181762">
    <w:abstractNumId w:val="11"/>
  </w:num>
  <w:num w:numId="14" w16cid:durableId="56633428">
    <w:abstractNumId w:val="18"/>
  </w:num>
  <w:num w:numId="15" w16cid:durableId="291837206">
    <w:abstractNumId w:val="1"/>
  </w:num>
  <w:num w:numId="16" w16cid:durableId="110251263">
    <w:abstractNumId w:val="13"/>
  </w:num>
  <w:num w:numId="17" w16cid:durableId="1333798719">
    <w:abstractNumId w:val="10"/>
  </w:num>
  <w:num w:numId="18" w16cid:durableId="1193879242">
    <w:abstractNumId w:val="12"/>
  </w:num>
  <w:num w:numId="19" w16cid:durableId="13804215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nneth Lee">
    <w15:presenceInfo w15:providerId="Windows Live" w15:userId="afdf3af26c9559b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36"/>
    <w:rsid w:val="00005471"/>
    <w:rsid w:val="000067FC"/>
    <w:rsid w:val="00011331"/>
    <w:rsid w:val="000115B9"/>
    <w:rsid w:val="00013A44"/>
    <w:rsid w:val="0001719B"/>
    <w:rsid w:val="0002431C"/>
    <w:rsid w:val="00025389"/>
    <w:rsid w:val="00030C58"/>
    <w:rsid w:val="00030E21"/>
    <w:rsid w:val="00032A9C"/>
    <w:rsid w:val="00035DF3"/>
    <w:rsid w:val="000525CD"/>
    <w:rsid w:val="00052ABE"/>
    <w:rsid w:val="000570CD"/>
    <w:rsid w:val="00062392"/>
    <w:rsid w:val="00062CC5"/>
    <w:rsid w:val="00063298"/>
    <w:rsid w:val="00066281"/>
    <w:rsid w:val="00066A8B"/>
    <w:rsid w:val="00070CDA"/>
    <w:rsid w:val="00075D0D"/>
    <w:rsid w:val="00077475"/>
    <w:rsid w:val="0008056A"/>
    <w:rsid w:val="00081E4E"/>
    <w:rsid w:val="00083788"/>
    <w:rsid w:val="000928CE"/>
    <w:rsid w:val="000942DC"/>
    <w:rsid w:val="000A394F"/>
    <w:rsid w:val="000A6AE6"/>
    <w:rsid w:val="000B2528"/>
    <w:rsid w:val="000B25D7"/>
    <w:rsid w:val="000C05CE"/>
    <w:rsid w:val="000C0D00"/>
    <w:rsid w:val="000C0E9B"/>
    <w:rsid w:val="000C40C8"/>
    <w:rsid w:val="000D0C6A"/>
    <w:rsid w:val="000D5C6D"/>
    <w:rsid w:val="000E1FB9"/>
    <w:rsid w:val="000E6D30"/>
    <w:rsid w:val="000E7CEF"/>
    <w:rsid w:val="000F0F81"/>
    <w:rsid w:val="000F7605"/>
    <w:rsid w:val="0010430E"/>
    <w:rsid w:val="00104C39"/>
    <w:rsid w:val="00115D8F"/>
    <w:rsid w:val="001170C0"/>
    <w:rsid w:val="00117876"/>
    <w:rsid w:val="00117FB7"/>
    <w:rsid w:val="001440E8"/>
    <w:rsid w:val="00144AE1"/>
    <w:rsid w:val="00150FE7"/>
    <w:rsid w:val="00154A0E"/>
    <w:rsid w:val="001573E4"/>
    <w:rsid w:val="0016546F"/>
    <w:rsid w:val="001724FF"/>
    <w:rsid w:val="00177CFD"/>
    <w:rsid w:val="00185B52"/>
    <w:rsid w:val="0019051F"/>
    <w:rsid w:val="00192580"/>
    <w:rsid w:val="001A18A2"/>
    <w:rsid w:val="001B751D"/>
    <w:rsid w:val="001C0319"/>
    <w:rsid w:val="001C343E"/>
    <w:rsid w:val="001D137A"/>
    <w:rsid w:val="001D5461"/>
    <w:rsid w:val="001D7870"/>
    <w:rsid w:val="001E3BD0"/>
    <w:rsid w:val="001F00FE"/>
    <w:rsid w:val="001F26BD"/>
    <w:rsid w:val="00207C6A"/>
    <w:rsid w:val="00213E94"/>
    <w:rsid w:val="002310D2"/>
    <w:rsid w:val="002348E9"/>
    <w:rsid w:val="00234B57"/>
    <w:rsid w:val="00234DCE"/>
    <w:rsid w:val="00237644"/>
    <w:rsid w:val="00262405"/>
    <w:rsid w:val="002649D8"/>
    <w:rsid w:val="00264CBF"/>
    <w:rsid w:val="0026628E"/>
    <w:rsid w:val="00271815"/>
    <w:rsid w:val="00271912"/>
    <w:rsid w:val="00272567"/>
    <w:rsid w:val="00282585"/>
    <w:rsid w:val="00282EA5"/>
    <w:rsid w:val="00287EDD"/>
    <w:rsid w:val="002925CB"/>
    <w:rsid w:val="002A1539"/>
    <w:rsid w:val="002A1F34"/>
    <w:rsid w:val="002A4CC3"/>
    <w:rsid w:val="002B07D8"/>
    <w:rsid w:val="002B77F6"/>
    <w:rsid w:val="002C0B62"/>
    <w:rsid w:val="002C1CB1"/>
    <w:rsid w:val="002C2526"/>
    <w:rsid w:val="002C3923"/>
    <w:rsid w:val="002D1A21"/>
    <w:rsid w:val="002D2781"/>
    <w:rsid w:val="002D4843"/>
    <w:rsid w:val="002D51EB"/>
    <w:rsid w:val="002D66DB"/>
    <w:rsid w:val="002E3514"/>
    <w:rsid w:val="002F1527"/>
    <w:rsid w:val="002F3D0A"/>
    <w:rsid w:val="002F45AA"/>
    <w:rsid w:val="002F76D8"/>
    <w:rsid w:val="0030259C"/>
    <w:rsid w:val="00316EF1"/>
    <w:rsid w:val="0033051E"/>
    <w:rsid w:val="003427D9"/>
    <w:rsid w:val="00351D42"/>
    <w:rsid w:val="00364C7C"/>
    <w:rsid w:val="0036686F"/>
    <w:rsid w:val="0037470F"/>
    <w:rsid w:val="0037696D"/>
    <w:rsid w:val="00381506"/>
    <w:rsid w:val="0038304E"/>
    <w:rsid w:val="003852C1"/>
    <w:rsid w:val="003856D0"/>
    <w:rsid w:val="00387BAD"/>
    <w:rsid w:val="00391F00"/>
    <w:rsid w:val="00396B5D"/>
    <w:rsid w:val="0039793F"/>
    <w:rsid w:val="003A2902"/>
    <w:rsid w:val="003A65DD"/>
    <w:rsid w:val="003B03BC"/>
    <w:rsid w:val="003B1ECB"/>
    <w:rsid w:val="003B5FFE"/>
    <w:rsid w:val="003C2C43"/>
    <w:rsid w:val="003C477C"/>
    <w:rsid w:val="003C630F"/>
    <w:rsid w:val="003D6CB1"/>
    <w:rsid w:val="003F0EC5"/>
    <w:rsid w:val="003F2956"/>
    <w:rsid w:val="003F2976"/>
    <w:rsid w:val="003F3C84"/>
    <w:rsid w:val="003F537E"/>
    <w:rsid w:val="003F7840"/>
    <w:rsid w:val="00402976"/>
    <w:rsid w:val="004059BE"/>
    <w:rsid w:val="00406271"/>
    <w:rsid w:val="004153A9"/>
    <w:rsid w:val="004211AF"/>
    <w:rsid w:val="00421B33"/>
    <w:rsid w:val="0043013E"/>
    <w:rsid w:val="00443327"/>
    <w:rsid w:val="00451524"/>
    <w:rsid w:val="004515E4"/>
    <w:rsid w:val="00456178"/>
    <w:rsid w:val="00461765"/>
    <w:rsid w:val="004617D0"/>
    <w:rsid w:val="00462F72"/>
    <w:rsid w:val="0046521A"/>
    <w:rsid w:val="00465E93"/>
    <w:rsid w:val="004668A7"/>
    <w:rsid w:val="00470229"/>
    <w:rsid w:val="00474267"/>
    <w:rsid w:val="00480CFB"/>
    <w:rsid w:val="00493902"/>
    <w:rsid w:val="004B6972"/>
    <w:rsid w:val="004C3BBF"/>
    <w:rsid w:val="004D0662"/>
    <w:rsid w:val="004D1979"/>
    <w:rsid w:val="004D5275"/>
    <w:rsid w:val="004E2D5E"/>
    <w:rsid w:val="004E5141"/>
    <w:rsid w:val="0050063C"/>
    <w:rsid w:val="0050193A"/>
    <w:rsid w:val="00502A08"/>
    <w:rsid w:val="0050625B"/>
    <w:rsid w:val="00507060"/>
    <w:rsid w:val="00507687"/>
    <w:rsid w:val="00516CB9"/>
    <w:rsid w:val="00517EBB"/>
    <w:rsid w:val="00522F62"/>
    <w:rsid w:val="00525CFC"/>
    <w:rsid w:val="0053154C"/>
    <w:rsid w:val="00533AE3"/>
    <w:rsid w:val="00540CDC"/>
    <w:rsid w:val="00541250"/>
    <w:rsid w:val="00541DD4"/>
    <w:rsid w:val="005568D1"/>
    <w:rsid w:val="00557A11"/>
    <w:rsid w:val="00563619"/>
    <w:rsid w:val="00572F86"/>
    <w:rsid w:val="00587573"/>
    <w:rsid w:val="00587F8E"/>
    <w:rsid w:val="00593180"/>
    <w:rsid w:val="0059498C"/>
    <w:rsid w:val="00596DF0"/>
    <w:rsid w:val="005A54DF"/>
    <w:rsid w:val="005B1F0D"/>
    <w:rsid w:val="005B61FF"/>
    <w:rsid w:val="005B726A"/>
    <w:rsid w:val="005C2696"/>
    <w:rsid w:val="005C5501"/>
    <w:rsid w:val="005D3514"/>
    <w:rsid w:val="005E2230"/>
    <w:rsid w:val="005E3F62"/>
    <w:rsid w:val="005F0C0B"/>
    <w:rsid w:val="005F0F70"/>
    <w:rsid w:val="005F1A17"/>
    <w:rsid w:val="005F6F1B"/>
    <w:rsid w:val="005F7DC2"/>
    <w:rsid w:val="0060256E"/>
    <w:rsid w:val="006234A6"/>
    <w:rsid w:val="006268EB"/>
    <w:rsid w:val="006507E6"/>
    <w:rsid w:val="00655351"/>
    <w:rsid w:val="00661195"/>
    <w:rsid w:val="006633B5"/>
    <w:rsid w:val="00664CF6"/>
    <w:rsid w:val="00666C73"/>
    <w:rsid w:val="00670892"/>
    <w:rsid w:val="00670AF7"/>
    <w:rsid w:val="006714CF"/>
    <w:rsid w:val="006817CA"/>
    <w:rsid w:val="0068554A"/>
    <w:rsid w:val="006877FA"/>
    <w:rsid w:val="00691E87"/>
    <w:rsid w:val="006952AA"/>
    <w:rsid w:val="006A07FC"/>
    <w:rsid w:val="006A7F16"/>
    <w:rsid w:val="006B296B"/>
    <w:rsid w:val="006B5EF1"/>
    <w:rsid w:val="006C0C16"/>
    <w:rsid w:val="006C182F"/>
    <w:rsid w:val="006C4804"/>
    <w:rsid w:val="006D343C"/>
    <w:rsid w:val="006D7448"/>
    <w:rsid w:val="006D7A39"/>
    <w:rsid w:val="006E1FA3"/>
    <w:rsid w:val="006E21CA"/>
    <w:rsid w:val="006E49DE"/>
    <w:rsid w:val="006E598C"/>
    <w:rsid w:val="006F19AC"/>
    <w:rsid w:val="006F54E5"/>
    <w:rsid w:val="0070177D"/>
    <w:rsid w:val="007141B7"/>
    <w:rsid w:val="00732A4C"/>
    <w:rsid w:val="0073518A"/>
    <w:rsid w:val="00744063"/>
    <w:rsid w:val="007508D9"/>
    <w:rsid w:val="00755373"/>
    <w:rsid w:val="00756062"/>
    <w:rsid w:val="00756BBC"/>
    <w:rsid w:val="0076082C"/>
    <w:rsid w:val="007771F9"/>
    <w:rsid w:val="007772AF"/>
    <w:rsid w:val="00777E17"/>
    <w:rsid w:val="007834C2"/>
    <w:rsid w:val="00785747"/>
    <w:rsid w:val="007876BB"/>
    <w:rsid w:val="007A0867"/>
    <w:rsid w:val="007A3253"/>
    <w:rsid w:val="007B6BA2"/>
    <w:rsid w:val="007C190C"/>
    <w:rsid w:val="007C1F0D"/>
    <w:rsid w:val="007C2B21"/>
    <w:rsid w:val="007D224E"/>
    <w:rsid w:val="007E67E1"/>
    <w:rsid w:val="007E7A41"/>
    <w:rsid w:val="007E7C75"/>
    <w:rsid w:val="007F0193"/>
    <w:rsid w:val="007F0376"/>
    <w:rsid w:val="007F2F00"/>
    <w:rsid w:val="007F74BC"/>
    <w:rsid w:val="00800EEF"/>
    <w:rsid w:val="0080257C"/>
    <w:rsid w:val="00804670"/>
    <w:rsid w:val="00810730"/>
    <w:rsid w:val="00810B5E"/>
    <w:rsid w:val="0081435B"/>
    <w:rsid w:val="00817F1C"/>
    <w:rsid w:val="00820E9B"/>
    <w:rsid w:val="0082146E"/>
    <w:rsid w:val="0082169C"/>
    <w:rsid w:val="008244AD"/>
    <w:rsid w:val="008247D4"/>
    <w:rsid w:val="008273F2"/>
    <w:rsid w:val="008311C6"/>
    <w:rsid w:val="00837D1E"/>
    <w:rsid w:val="00845160"/>
    <w:rsid w:val="00857A6D"/>
    <w:rsid w:val="0086227D"/>
    <w:rsid w:val="008629CE"/>
    <w:rsid w:val="00862D9F"/>
    <w:rsid w:val="00866624"/>
    <w:rsid w:val="00866748"/>
    <w:rsid w:val="0087256E"/>
    <w:rsid w:val="008738AF"/>
    <w:rsid w:val="0087472B"/>
    <w:rsid w:val="008751CB"/>
    <w:rsid w:val="00881644"/>
    <w:rsid w:val="008844C4"/>
    <w:rsid w:val="008874BF"/>
    <w:rsid w:val="008905E6"/>
    <w:rsid w:val="00891971"/>
    <w:rsid w:val="00893567"/>
    <w:rsid w:val="008A70C3"/>
    <w:rsid w:val="008A7CDB"/>
    <w:rsid w:val="008B5FCD"/>
    <w:rsid w:val="008B6E7C"/>
    <w:rsid w:val="008D5214"/>
    <w:rsid w:val="008D72A2"/>
    <w:rsid w:val="008E0B9A"/>
    <w:rsid w:val="008E25AF"/>
    <w:rsid w:val="008E4EB5"/>
    <w:rsid w:val="008F2E74"/>
    <w:rsid w:val="00911514"/>
    <w:rsid w:val="00911C8A"/>
    <w:rsid w:val="00913214"/>
    <w:rsid w:val="00920E38"/>
    <w:rsid w:val="00920FAC"/>
    <w:rsid w:val="009328A2"/>
    <w:rsid w:val="009342F5"/>
    <w:rsid w:val="0093757E"/>
    <w:rsid w:val="00940166"/>
    <w:rsid w:val="00943D6A"/>
    <w:rsid w:val="00960E1C"/>
    <w:rsid w:val="00967CD1"/>
    <w:rsid w:val="009715AB"/>
    <w:rsid w:val="00972544"/>
    <w:rsid w:val="00974457"/>
    <w:rsid w:val="00980041"/>
    <w:rsid w:val="00980F6A"/>
    <w:rsid w:val="009810D0"/>
    <w:rsid w:val="00984BD9"/>
    <w:rsid w:val="00990F64"/>
    <w:rsid w:val="00994D1C"/>
    <w:rsid w:val="00995B3D"/>
    <w:rsid w:val="009A2397"/>
    <w:rsid w:val="009A5216"/>
    <w:rsid w:val="009A7F68"/>
    <w:rsid w:val="009B233D"/>
    <w:rsid w:val="009B47C3"/>
    <w:rsid w:val="009B4D0A"/>
    <w:rsid w:val="009B55D2"/>
    <w:rsid w:val="009B5BFB"/>
    <w:rsid w:val="009C0148"/>
    <w:rsid w:val="009D041E"/>
    <w:rsid w:val="009D4802"/>
    <w:rsid w:val="009D6823"/>
    <w:rsid w:val="009E2B72"/>
    <w:rsid w:val="009E4143"/>
    <w:rsid w:val="009E5133"/>
    <w:rsid w:val="009E5321"/>
    <w:rsid w:val="009E55DC"/>
    <w:rsid w:val="009E7FC6"/>
    <w:rsid w:val="009F7CCC"/>
    <w:rsid w:val="00A00BFC"/>
    <w:rsid w:val="00A00D94"/>
    <w:rsid w:val="00A021DB"/>
    <w:rsid w:val="00A12A1A"/>
    <w:rsid w:val="00A13737"/>
    <w:rsid w:val="00A16510"/>
    <w:rsid w:val="00A16972"/>
    <w:rsid w:val="00A22ED4"/>
    <w:rsid w:val="00A24953"/>
    <w:rsid w:val="00A3717E"/>
    <w:rsid w:val="00A450DD"/>
    <w:rsid w:val="00A457B5"/>
    <w:rsid w:val="00A56BF0"/>
    <w:rsid w:val="00A74A1B"/>
    <w:rsid w:val="00A760C1"/>
    <w:rsid w:val="00A8493D"/>
    <w:rsid w:val="00A9551A"/>
    <w:rsid w:val="00A97A56"/>
    <w:rsid w:val="00AA0F7E"/>
    <w:rsid w:val="00AA1EF4"/>
    <w:rsid w:val="00AA26C4"/>
    <w:rsid w:val="00AA4D61"/>
    <w:rsid w:val="00AA7D00"/>
    <w:rsid w:val="00AC6036"/>
    <w:rsid w:val="00AD682C"/>
    <w:rsid w:val="00AD7E60"/>
    <w:rsid w:val="00AE68FB"/>
    <w:rsid w:val="00AF519D"/>
    <w:rsid w:val="00AF599C"/>
    <w:rsid w:val="00B1344A"/>
    <w:rsid w:val="00B21D79"/>
    <w:rsid w:val="00B22A35"/>
    <w:rsid w:val="00B235AE"/>
    <w:rsid w:val="00B25B88"/>
    <w:rsid w:val="00B30045"/>
    <w:rsid w:val="00B32ED3"/>
    <w:rsid w:val="00B35A13"/>
    <w:rsid w:val="00B36026"/>
    <w:rsid w:val="00B40ECF"/>
    <w:rsid w:val="00B43C21"/>
    <w:rsid w:val="00B43CA5"/>
    <w:rsid w:val="00B57158"/>
    <w:rsid w:val="00B64B7C"/>
    <w:rsid w:val="00B67F78"/>
    <w:rsid w:val="00B70781"/>
    <w:rsid w:val="00B72804"/>
    <w:rsid w:val="00B75A74"/>
    <w:rsid w:val="00B75E13"/>
    <w:rsid w:val="00B808FB"/>
    <w:rsid w:val="00B80DDD"/>
    <w:rsid w:val="00B85BC9"/>
    <w:rsid w:val="00B90E27"/>
    <w:rsid w:val="00B967AE"/>
    <w:rsid w:val="00BA5952"/>
    <w:rsid w:val="00BA6AC6"/>
    <w:rsid w:val="00BB3932"/>
    <w:rsid w:val="00BB4063"/>
    <w:rsid w:val="00BC0088"/>
    <w:rsid w:val="00BC4647"/>
    <w:rsid w:val="00BD2272"/>
    <w:rsid w:val="00BD3464"/>
    <w:rsid w:val="00BD3508"/>
    <w:rsid w:val="00BD5D45"/>
    <w:rsid w:val="00BD7ABB"/>
    <w:rsid w:val="00BE17EE"/>
    <w:rsid w:val="00BE2B67"/>
    <w:rsid w:val="00BE6AFE"/>
    <w:rsid w:val="00BF023B"/>
    <w:rsid w:val="00BF041F"/>
    <w:rsid w:val="00BF13D9"/>
    <w:rsid w:val="00BF25CD"/>
    <w:rsid w:val="00C14A1C"/>
    <w:rsid w:val="00C152CF"/>
    <w:rsid w:val="00C20899"/>
    <w:rsid w:val="00C20AC4"/>
    <w:rsid w:val="00C262A5"/>
    <w:rsid w:val="00C2697C"/>
    <w:rsid w:val="00C30404"/>
    <w:rsid w:val="00C314F3"/>
    <w:rsid w:val="00C32743"/>
    <w:rsid w:val="00C405D6"/>
    <w:rsid w:val="00C40FF5"/>
    <w:rsid w:val="00C42E92"/>
    <w:rsid w:val="00C462F0"/>
    <w:rsid w:val="00C54243"/>
    <w:rsid w:val="00C55338"/>
    <w:rsid w:val="00C73B2E"/>
    <w:rsid w:val="00C74947"/>
    <w:rsid w:val="00C81218"/>
    <w:rsid w:val="00C82AB3"/>
    <w:rsid w:val="00C91A03"/>
    <w:rsid w:val="00C925B0"/>
    <w:rsid w:val="00CA5126"/>
    <w:rsid w:val="00CA594F"/>
    <w:rsid w:val="00CA6578"/>
    <w:rsid w:val="00CB1D9A"/>
    <w:rsid w:val="00CB4B43"/>
    <w:rsid w:val="00CB6B2C"/>
    <w:rsid w:val="00CC1A3E"/>
    <w:rsid w:val="00CC1C7F"/>
    <w:rsid w:val="00CC38D9"/>
    <w:rsid w:val="00CC3E2C"/>
    <w:rsid w:val="00CD28DC"/>
    <w:rsid w:val="00CD3230"/>
    <w:rsid w:val="00CE45C8"/>
    <w:rsid w:val="00CF1B32"/>
    <w:rsid w:val="00CF3390"/>
    <w:rsid w:val="00CF4F32"/>
    <w:rsid w:val="00CF5509"/>
    <w:rsid w:val="00CF6487"/>
    <w:rsid w:val="00D02896"/>
    <w:rsid w:val="00D07432"/>
    <w:rsid w:val="00D16BE3"/>
    <w:rsid w:val="00D24F5F"/>
    <w:rsid w:val="00D33778"/>
    <w:rsid w:val="00D36A3E"/>
    <w:rsid w:val="00D61C9F"/>
    <w:rsid w:val="00D661A2"/>
    <w:rsid w:val="00D752EC"/>
    <w:rsid w:val="00D76287"/>
    <w:rsid w:val="00D77D88"/>
    <w:rsid w:val="00D83A36"/>
    <w:rsid w:val="00D86824"/>
    <w:rsid w:val="00D875D7"/>
    <w:rsid w:val="00D92DC8"/>
    <w:rsid w:val="00DA562D"/>
    <w:rsid w:val="00DA592B"/>
    <w:rsid w:val="00DB6EF1"/>
    <w:rsid w:val="00DC384D"/>
    <w:rsid w:val="00DC6073"/>
    <w:rsid w:val="00DC78BE"/>
    <w:rsid w:val="00DD493E"/>
    <w:rsid w:val="00DD5845"/>
    <w:rsid w:val="00DF23EF"/>
    <w:rsid w:val="00DF3053"/>
    <w:rsid w:val="00E05863"/>
    <w:rsid w:val="00E06D57"/>
    <w:rsid w:val="00E072B7"/>
    <w:rsid w:val="00E10C1B"/>
    <w:rsid w:val="00E21DA1"/>
    <w:rsid w:val="00E2703A"/>
    <w:rsid w:val="00E335FA"/>
    <w:rsid w:val="00E36ABD"/>
    <w:rsid w:val="00E4146E"/>
    <w:rsid w:val="00E513BB"/>
    <w:rsid w:val="00E531F7"/>
    <w:rsid w:val="00E5419E"/>
    <w:rsid w:val="00E55829"/>
    <w:rsid w:val="00E56BCC"/>
    <w:rsid w:val="00E60379"/>
    <w:rsid w:val="00E63796"/>
    <w:rsid w:val="00E65311"/>
    <w:rsid w:val="00E706E8"/>
    <w:rsid w:val="00E7352A"/>
    <w:rsid w:val="00E76949"/>
    <w:rsid w:val="00E808F6"/>
    <w:rsid w:val="00E80A50"/>
    <w:rsid w:val="00E82F54"/>
    <w:rsid w:val="00E8436B"/>
    <w:rsid w:val="00E952D7"/>
    <w:rsid w:val="00EA628A"/>
    <w:rsid w:val="00EB23EF"/>
    <w:rsid w:val="00EB23F3"/>
    <w:rsid w:val="00EB7C84"/>
    <w:rsid w:val="00EC081A"/>
    <w:rsid w:val="00EC44AA"/>
    <w:rsid w:val="00ED15E1"/>
    <w:rsid w:val="00ED68AD"/>
    <w:rsid w:val="00ED6A78"/>
    <w:rsid w:val="00ED6CB0"/>
    <w:rsid w:val="00EE2CA6"/>
    <w:rsid w:val="00EE7FAF"/>
    <w:rsid w:val="00EF3DB3"/>
    <w:rsid w:val="00EF4B77"/>
    <w:rsid w:val="00EF70B1"/>
    <w:rsid w:val="00EF7839"/>
    <w:rsid w:val="00F014B1"/>
    <w:rsid w:val="00F04A14"/>
    <w:rsid w:val="00F16BAD"/>
    <w:rsid w:val="00F23759"/>
    <w:rsid w:val="00F24915"/>
    <w:rsid w:val="00F34C27"/>
    <w:rsid w:val="00F367F9"/>
    <w:rsid w:val="00F40D4C"/>
    <w:rsid w:val="00F45326"/>
    <w:rsid w:val="00F46C32"/>
    <w:rsid w:val="00F47654"/>
    <w:rsid w:val="00F47DA9"/>
    <w:rsid w:val="00F5098E"/>
    <w:rsid w:val="00F63486"/>
    <w:rsid w:val="00F64045"/>
    <w:rsid w:val="00F745D3"/>
    <w:rsid w:val="00F7507B"/>
    <w:rsid w:val="00F80330"/>
    <w:rsid w:val="00F8504C"/>
    <w:rsid w:val="00F85591"/>
    <w:rsid w:val="00FA074B"/>
    <w:rsid w:val="00FA1E8D"/>
    <w:rsid w:val="00FB2812"/>
    <w:rsid w:val="00FB466A"/>
    <w:rsid w:val="00FC22D9"/>
    <w:rsid w:val="00FC6A83"/>
    <w:rsid w:val="00FD2800"/>
    <w:rsid w:val="00FD42D6"/>
    <w:rsid w:val="00FE0EA9"/>
    <w:rsid w:val="00FE3968"/>
    <w:rsid w:val="00FE4A89"/>
    <w:rsid w:val="00FF0F79"/>
    <w:rsid w:val="00FF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7296"/>
  <w15:docId w15:val="{32AFCA11-7326-4F8D-919A-D261764C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F7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A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3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2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804"/>
  </w:style>
  <w:style w:type="paragraph" w:styleId="Footer">
    <w:name w:val="footer"/>
    <w:basedOn w:val="Normal"/>
    <w:link w:val="FooterChar"/>
    <w:uiPriority w:val="99"/>
    <w:unhideWhenUsed/>
    <w:rsid w:val="00B72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804"/>
  </w:style>
  <w:style w:type="paragraph" w:styleId="BalloonText">
    <w:name w:val="Balloon Text"/>
    <w:basedOn w:val="Normal"/>
    <w:link w:val="BalloonTextChar"/>
    <w:uiPriority w:val="99"/>
    <w:semiHidden/>
    <w:unhideWhenUsed/>
    <w:rsid w:val="00BC464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647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1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1E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1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1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1ECB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03B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72F8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47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729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nneth-lee-50a58311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ygcen.2019.11336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02/sim.939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kennylee9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cJwQFLQAAAAJ&amp;hl=en&amp;oi=ao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F09D6-D3E7-4607-AD52-B93F1A229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Lee</dc:creator>
  <cp:lastModifiedBy>Kenneth Lee</cp:lastModifiedBy>
  <cp:revision>8</cp:revision>
  <cp:lastPrinted>2021-09-22T05:59:00Z</cp:lastPrinted>
  <dcterms:created xsi:type="dcterms:W3CDTF">2023-09-11T09:55:00Z</dcterms:created>
  <dcterms:modified xsi:type="dcterms:W3CDTF">2023-09-11T10:00:00Z</dcterms:modified>
</cp:coreProperties>
</file>